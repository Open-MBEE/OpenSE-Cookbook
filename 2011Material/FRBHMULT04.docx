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65665" w:rsidRDefault="00734F51" w:rsidP="00165665">
      <w:pPr>
        <w:pStyle w:val="Heading1"/>
      </w:pPr>
      <w:r>
        <w:rPr>
          <w:rFonts w:cs="Times New Roman"/>
          <w:b w:val="0"/>
          <w:bCs w:val="0"/>
          <w:szCs w:val="28"/>
        </w:rPr>
        <w:t>Towards a State Based Control Architecture for Large Telescopes: Laying a Foundation at the VLT</w:t>
      </w:r>
    </w:p>
    <w:p w:rsidR="00165665" w:rsidRPr="009B15A2" w:rsidRDefault="00734F51" w:rsidP="00165665">
      <w:pPr>
        <w:pStyle w:val="AuthorList"/>
        <w:rPr>
          <w:kern w:val="16"/>
          <w:lang w:val="fr-FR"/>
        </w:rPr>
        <w:sectPr w:rsidR="00165665" w:rsidRPr="009B15A2" w:rsidSect="00074A20">
          <w:footnotePr>
            <w:pos w:val="beneathText"/>
            <w:numFmt w:val="chicago"/>
          </w:footnotePr>
          <w:endnotePr>
            <w:numFmt w:val="decimal"/>
          </w:endnotePr>
          <w:type w:val="continuous"/>
          <w:pgSz w:w="11907" w:h="16840" w:code="9"/>
          <w:pgMar w:top="2098" w:right="1134" w:bottom="1077" w:left="1134" w:header="1077" w:footer="1077" w:gutter="0"/>
          <w:cols w:space="720"/>
          <w:titlePg/>
          <w:docGrid w:linePitch="360"/>
        </w:sectPr>
      </w:pPr>
      <w:r>
        <w:rPr>
          <w:kern w:val="16"/>
          <w:lang w:val="fr-FR"/>
        </w:rPr>
        <w:t>R.</w:t>
      </w:r>
      <w:r w:rsidR="00F653FB">
        <w:rPr>
          <w:kern w:val="16"/>
          <w:lang w:val="fr-FR"/>
        </w:rPr>
        <w:t xml:space="preserve"> </w:t>
      </w:r>
      <w:r>
        <w:rPr>
          <w:kern w:val="16"/>
          <w:lang w:val="fr-FR"/>
        </w:rPr>
        <w:t>Karban</w:t>
      </w:r>
      <w:r w:rsidR="00165665" w:rsidRPr="009B15A2">
        <w:rPr>
          <w:kern w:val="16"/>
          <w:lang w:val="fr-FR"/>
        </w:rPr>
        <w:t xml:space="preserve">, </w:t>
      </w:r>
      <w:r>
        <w:rPr>
          <w:kern w:val="16"/>
          <w:lang w:val="fr-FR"/>
        </w:rPr>
        <w:t>N. Kornweibel</w:t>
      </w:r>
      <w:r w:rsidR="00165665" w:rsidRPr="009B15A2">
        <w:rPr>
          <w:kern w:val="16"/>
          <w:lang w:val="fr-FR"/>
        </w:rPr>
        <w:t xml:space="preserve">, </w:t>
      </w:r>
      <w:r>
        <w:rPr>
          <w:kern w:val="16"/>
          <w:lang w:val="fr-FR"/>
        </w:rPr>
        <w:t>ESO</w:t>
      </w:r>
      <w:r w:rsidR="00165665" w:rsidRPr="009B15A2">
        <w:rPr>
          <w:kern w:val="16"/>
          <w:lang w:val="fr-FR"/>
        </w:rPr>
        <w:t xml:space="preserve">, </w:t>
      </w:r>
      <w:r>
        <w:rPr>
          <w:kern w:val="16"/>
          <w:lang w:val="fr-FR"/>
        </w:rPr>
        <w:t>Garching</w:t>
      </w:r>
      <w:r w:rsidR="00165665" w:rsidRPr="009B15A2">
        <w:rPr>
          <w:kern w:val="16"/>
          <w:lang w:val="fr-FR"/>
        </w:rPr>
        <w:t xml:space="preserve">, </w:t>
      </w:r>
      <w:r>
        <w:rPr>
          <w:kern w:val="16"/>
          <w:lang w:val="fr-FR"/>
        </w:rPr>
        <w:t>Germany</w:t>
      </w:r>
      <w:r w:rsidR="00165665" w:rsidRPr="009B15A2">
        <w:rPr>
          <w:kern w:val="16"/>
          <w:lang w:val="fr-FR"/>
        </w:rPr>
        <w:br/>
      </w:r>
      <w:r>
        <w:rPr>
          <w:kern w:val="16"/>
          <w:lang w:val="fr-FR"/>
        </w:rPr>
        <w:t xml:space="preserve">D. Dvorak, M. Ingham, D. Wagner, </w:t>
      </w:r>
      <w:r w:rsidR="005A7732">
        <w:rPr>
          <w:kern w:val="16"/>
          <w:lang w:val="fr-FR"/>
        </w:rPr>
        <w:t>Jet Propul</w:t>
      </w:r>
      <w:r w:rsidR="00F653FB">
        <w:rPr>
          <w:kern w:val="16"/>
          <w:lang w:val="fr-FR"/>
        </w:rPr>
        <w:t>s</w:t>
      </w:r>
      <w:r w:rsidR="005A7732">
        <w:rPr>
          <w:kern w:val="16"/>
          <w:lang w:val="fr-FR"/>
        </w:rPr>
        <w:t>ion Lab</w:t>
      </w:r>
      <w:r w:rsidR="00343340">
        <w:rPr>
          <w:kern w:val="16"/>
          <w:lang w:val="fr-FR"/>
        </w:rPr>
        <w:t>oratory, California Institute of Technology</w:t>
      </w:r>
      <w:bookmarkStart w:id="0" w:name="_GoBack"/>
      <w:bookmarkEnd w:id="0"/>
      <w:r>
        <w:rPr>
          <w:kern w:val="16"/>
          <w:lang w:val="fr-FR"/>
        </w:rPr>
        <w:t>,</w:t>
      </w:r>
      <w:r w:rsidR="00165665" w:rsidRPr="009B15A2">
        <w:rPr>
          <w:kern w:val="16"/>
          <w:lang w:val="fr-FR"/>
        </w:rPr>
        <w:t xml:space="preserve"> </w:t>
      </w:r>
      <w:r w:rsidR="007E3E50">
        <w:rPr>
          <w:kern w:val="16"/>
          <w:lang w:val="fr-FR"/>
        </w:rPr>
        <w:t xml:space="preserve">Pasadena, </w:t>
      </w:r>
      <w:r w:rsidR="005A7732">
        <w:rPr>
          <w:kern w:val="16"/>
          <w:lang w:val="fr-FR"/>
        </w:rPr>
        <w:t xml:space="preserve">CA, </w:t>
      </w:r>
      <w:r w:rsidR="00165665" w:rsidRPr="009B15A2">
        <w:rPr>
          <w:kern w:val="16"/>
          <w:lang w:val="fr-FR"/>
        </w:rPr>
        <w:t>USA.</w:t>
      </w:r>
    </w:p>
    <w:p w:rsidR="00165665" w:rsidRDefault="00165665" w:rsidP="00165665">
      <w:pPr>
        <w:pStyle w:val="AbstractTitle"/>
        <w:rPr>
          <w:kern w:val="16"/>
        </w:rPr>
      </w:pPr>
      <w:r>
        <w:rPr>
          <w:kern w:val="16"/>
        </w:rPr>
        <w:lastRenderedPageBreak/>
        <w:t>Abstract</w:t>
      </w:r>
    </w:p>
    <w:p w:rsidR="00165665" w:rsidRDefault="00734F51" w:rsidP="00165665">
      <w:pPr>
        <w:pStyle w:val="BodyTextIndent"/>
        <w:rPr>
          <w:kern w:val="16"/>
        </w:rPr>
      </w:pPr>
      <w:r w:rsidRPr="00734F51">
        <w:rPr>
          <w:kern w:val="16"/>
        </w:rPr>
        <w:t>Large telescopes are characterized by a high level of distribution of control-related tasks and will feature diverse data flow patterns and large ranges of sampling frequencies; there will often be no single, fixed server-client relationship between the control tasks. The architecture is also challenged by the task of integrating heterogeneous subsystems which will be delivered by multiple different contractors. Due to the high number of distributed components, the control system needs to effectively detect errors and faults, impede their propagation, and accurately mitigate them in the shortest time possible, enabling the service to be restored. The presented Data-Driven Architecture is based on a decentralized approach with an end-to-end integration of disparate</w:t>
      </w:r>
      <w:r w:rsidR="00886160">
        <w:rPr>
          <w:kern w:val="16"/>
        </w:rPr>
        <w:t>,</w:t>
      </w:r>
      <w:r w:rsidRPr="00734F51">
        <w:rPr>
          <w:kern w:val="16"/>
        </w:rPr>
        <w:t xml:space="preserve"> independently-developed software components</w:t>
      </w:r>
      <w:r w:rsidR="00886160">
        <w:rPr>
          <w:kern w:val="16"/>
        </w:rPr>
        <w:t xml:space="preserve">. These </w:t>
      </w:r>
      <w:r w:rsidR="009F7828">
        <w:rPr>
          <w:kern w:val="16"/>
        </w:rPr>
        <w:t>components</w:t>
      </w:r>
      <w:r w:rsidRPr="00734F51">
        <w:rPr>
          <w:kern w:val="16"/>
        </w:rPr>
        <w:t xml:space="preserve"> </w:t>
      </w:r>
      <w:r w:rsidR="00886160">
        <w:rPr>
          <w:kern w:val="16"/>
        </w:rPr>
        <w:t>employ</w:t>
      </w:r>
      <w:r w:rsidRPr="00734F51">
        <w:rPr>
          <w:kern w:val="16"/>
        </w:rPr>
        <w:t xml:space="preserve"> a high-performance standards-based communication middle-ware infrastructure, based on the Data Distribution Service. A set of rules and principles, based on JPL's State Analysis method and architecture, are </w:t>
      </w:r>
      <w:r w:rsidR="00D12EA6">
        <w:rPr>
          <w:kern w:val="16"/>
        </w:rPr>
        <w:t xml:space="preserve">use to constrain </w:t>
      </w:r>
      <w:r w:rsidRPr="00734F51">
        <w:rPr>
          <w:kern w:val="16"/>
        </w:rPr>
        <w:t xml:space="preserve">component-to-component interactions, where the Control System and System Under Control are clearly separated. State Analysis provides a model-based process for capturing system and software requirements and design, </w:t>
      </w:r>
      <w:r w:rsidR="00F83C43">
        <w:rPr>
          <w:kern w:val="16"/>
        </w:rPr>
        <w:t>greatly reducing</w:t>
      </w:r>
      <w:r w:rsidRPr="00734F51">
        <w:rPr>
          <w:kern w:val="16"/>
        </w:rPr>
        <w:t xml:space="preserve"> the gap between the requirements on software specified by systems engineers and the implementation by software engineers. The method and architecture has been field tested at the Very Large Telescope, where it has been integrated into an operational system.</w:t>
      </w:r>
    </w:p>
    <w:p w:rsidR="00165665" w:rsidRDefault="00734F51" w:rsidP="00165665">
      <w:pPr>
        <w:pStyle w:val="Heading2"/>
        <w:spacing w:before="180"/>
      </w:pPr>
      <w:r>
        <w:t>Context</w:t>
      </w:r>
    </w:p>
    <w:p w:rsidR="00165665" w:rsidRDefault="00C94054" w:rsidP="00165665">
      <w:pPr>
        <w:pStyle w:val="BodyTextIndent"/>
      </w:pPr>
      <w:r>
        <w:t xml:space="preserve">The European Southern Observatory (ESO) carries out an ambitious programme focused on the design, construction and operation of powerful ground-based </w:t>
      </w:r>
      <w:r w:rsidR="00081A91">
        <w:t>telescopes</w:t>
      </w:r>
      <w:r>
        <w:t xml:space="preserve"> for astronomy. </w:t>
      </w:r>
      <w:r w:rsidR="00081A91">
        <w:t xml:space="preserve">Worldwide, </w:t>
      </w:r>
      <w:r>
        <w:t>Extremely Large Telescopes are considered one of the highest priorities in ground-based astronomy.</w:t>
      </w:r>
    </w:p>
    <w:p w:rsidR="00C94054" w:rsidRDefault="00C94054" w:rsidP="00165665">
      <w:pPr>
        <w:pStyle w:val="BodyTextIndent"/>
      </w:pPr>
      <w:r>
        <w:t>The European Extremely Large Telescope (E-ELT), a revolutionary new 40-metre-class ground-based telescope, will be the world's biggest eye on the sky, when it begins operating early in the next decade [1].</w:t>
      </w:r>
    </w:p>
    <w:p w:rsidR="00583A26" w:rsidRDefault="00C94054">
      <w:pPr>
        <w:ind w:firstLine="187"/>
        <w:rPr>
          <w:rFonts w:ascii="Times New Roman" w:hAnsi="Times New Roman"/>
          <w:szCs w:val="20"/>
        </w:rPr>
      </w:pPr>
      <w:r>
        <w:rPr>
          <w:rFonts w:ascii="Times New Roman" w:hAnsi="Times New Roman"/>
          <w:szCs w:val="20"/>
        </w:rPr>
        <w:t xml:space="preserve">The E-ELT is characterized by a high level of distribution of control-related tasks and will feature diverse sets of data flow patterns and large ranges of sampling frequencies. </w:t>
      </w:r>
    </w:p>
    <w:p w:rsidR="00583A26" w:rsidRDefault="003227CE">
      <w:pPr>
        <w:ind w:firstLine="187"/>
        <w:rPr>
          <w:rFonts w:ascii="Times New Roman" w:hAnsi="Times New Roman"/>
          <w:sz w:val="24"/>
        </w:rPr>
      </w:pPr>
      <w:r>
        <w:rPr>
          <w:rFonts w:ascii="Times New Roman" w:hAnsi="Times New Roman"/>
          <w:szCs w:val="20"/>
        </w:rPr>
        <w:t>Within the E-ELT, t</w:t>
      </w:r>
      <w:r w:rsidR="00C94054">
        <w:rPr>
          <w:rFonts w:ascii="Times New Roman" w:hAnsi="Times New Roman"/>
          <w:szCs w:val="20"/>
        </w:rPr>
        <w:t xml:space="preserve">he Telescope Control System (TCS) </w:t>
      </w:r>
      <w:r>
        <w:rPr>
          <w:rFonts w:ascii="Times New Roman" w:hAnsi="Times New Roman"/>
          <w:szCs w:val="20"/>
        </w:rPr>
        <w:t>will</w:t>
      </w:r>
      <w:r w:rsidR="00C94054">
        <w:rPr>
          <w:rFonts w:ascii="Times New Roman" w:hAnsi="Times New Roman"/>
          <w:szCs w:val="20"/>
        </w:rPr>
        <w:t xml:space="preserve"> maintain wave front quality throughout the </w:t>
      </w:r>
      <w:r>
        <w:rPr>
          <w:rFonts w:ascii="Times New Roman" w:hAnsi="Times New Roman"/>
          <w:szCs w:val="20"/>
        </w:rPr>
        <w:t xml:space="preserve">duration of the </w:t>
      </w:r>
      <w:r w:rsidR="00C94054">
        <w:rPr>
          <w:rFonts w:ascii="Times New Roman" w:hAnsi="Times New Roman"/>
          <w:szCs w:val="20"/>
        </w:rPr>
        <w:t xml:space="preserve">observation. Considering the multitude and inter-relation of E-ELT distributed control loops </w:t>
      </w:r>
      <w:r w:rsidR="00311743">
        <w:rPr>
          <w:rFonts w:ascii="Times New Roman" w:hAnsi="Times New Roman"/>
          <w:szCs w:val="20"/>
        </w:rPr>
        <w:lastRenderedPageBreak/>
        <w:t xml:space="preserve">(covering </w:t>
      </w:r>
      <w:r w:rsidR="009F7828">
        <w:rPr>
          <w:rFonts w:ascii="Times New Roman" w:hAnsi="Times New Roman"/>
          <w:szCs w:val="20"/>
        </w:rPr>
        <w:t>about 1000</w:t>
      </w:r>
      <w:r w:rsidR="00311743">
        <w:rPr>
          <w:rFonts w:ascii="Times New Roman" w:hAnsi="Times New Roman"/>
          <w:szCs w:val="20"/>
        </w:rPr>
        <w:t xml:space="preserve"> moveable mirrors</w:t>
      </w:r>
      <w:r w:rsidR="00C35DEA">
        <w:rPr>
          <w:rFonts w:ascii="Times New Roman" w:hAnsi="Times New Roman"/>
          <w:szCs w:val="20"/>
        </w:rPr>
        <w:t>,</w:t>
      </w:r>
      <w:r w:rsidR="00311743">
        <w:rPr>
          <w:rFonts w:ascii="Times New Roman" w:hAnsi="Times New Roman"/>
          <w:szCs w:val="20"/>
        </w:rPr>
        <w:t xml:space="preserve"> and</w:t>
      </w:r>
      <w:r w:rsidR="00C94054">
        <w:rPr>
          <w:rFonts w:ascii="Times New Roman" w:hAnsi="Times New Roman"/>
          <w:szCs w:val="20"/>
        </w:rPr>
        <w:t xml:space="preserve"> actuator stroke management</w:t>
      </w:r>
      <w:r w:rsidR="00311743">
        <w:rPr>
          <w:rFonts w:ascii="Times New Roman" w:hAnsi="Times New Roman"/>
          <w:szCs w:val="20"/>
        </w:rPr>
        <w:t>)</w:t>
      </w:r>
      <w:r w:rsidR="001E1C02">
        <w:rPr>
          <w:rFonts w:ascii="Times New Roman" w:hAnsi="Times New Roman"/>
          <w:szCs w:val="20"/>
        </w:rPr>
        <w:t>,</w:t>
      </w:r>
      <w:r w:rsidR="00C94054">
        <w:rPr>
          <w:rFonts w:ascii="Times New Roman" w:hAnsi="Times New Roman"/>
          <w:szCs w:val="20"/>
        </w:rPr>
        <w:t xml:space="preserve"> </w:t>
      </w:r>
      <w:r w:rsidR="00311743" w:rsidRPr="00F653FB">
        <w:rPr>
          <w:rFonts w:ascii="Times New Roman" w:hAnsi="Times New Roman"/>
          <w:szCs w:val="20"/>
        </w:rPr>
        <w:t>maintain</w:t>
      </w:r>
      <w:r w:rsidR="001E1C02">
        <w:rPr>
          <w:rFonts w:ascii="Times New Roman" w:hAnsi="Times New Roman"/>
          <w:szCs w:val="20"/>
        </w:rPr>
        <w:t>ing</w:t>
      </w:r>
      <w:r w:rsidR="00311743" w:rsidRPr="00F653FB">
        <w:rPr>
          <w:rFonts w:ascii="Times New Roman" w:hAnsi="Times New Roman"/>
          <w:szCs w:val="20"/>
        </w:rPr>
        <w:t xml:space="preserve"> the wave front </w:t>
      </w:r>
      <w:r w:rsidR="00311743">
        <w:rPr>
          <w:rFonts w:ascii="Times New Roman" w:hAnsi="Times New Roman"/>
          <w:szCs w:val="20"/>
        </w:rPr>
        <w:t xml:space="preserve">during the observation is foreseen to be </w:t>
      </w:r>
      <w:r w:rsidR="00C94054" w:rsidRPr="00F653FB">
        <w:rPr>
          <w:rFonts w:ascii="Times New Roman" w:hAnsi="Times New Roman"/>
          <w:szCs w:val="20"/>
        </w:rPr>
        <w:t>more demanding than acquir</w:t>
      </w:r>
      <w:r w:rsidR="00311743">
        <w:rPr>
          <w:rFonts w:ascii="Times New Roman" w:hAnsi="Times New Roman"/>
          <w:szCs w:val="20"/>
        </w:rPr>
        <w:t>ing</w:t>
      </w:r>
      <w:r w:rsidR="00C94054" w:rsidRPr="00F653FB">
        <w:rPr>
          <w:rFonts w:ascii="Times New Roman" w:hAnsi="Times New Roman"/>
          <w:szCs w:val="20"/>
        </w:rPr>
        <w:t xml:space="preserve"> the target</w:t>
      </w:r>
      <w:r w:rsidR="00C94054">
        <w:rPr>
          <w:rFonts w:ascii="Times New Roman" w:hAnsi="Times New Roman"/>
          <w:szCs w:val="20"/>
        </w:rPr>
        <w:t>. This is a fundamental difference from our past experience</w:t>
      </w:r>
      <w:r w:rsidR="00311743">
        <w:rPr>
          <w:rFonts w:ascii="Times New Roman" w:hAnsi="Times New Roman"/>
          <w:szCs w:val="20"/>
        </w:rPr>
        <w:t xml:space="preserve"> on the </w:t>
      </w:r>
      <w:r w:rsidR="002C3B0F">
        <w:rPr>
          <w:rFonts w:ascii="Times New Roman" w:hAnsi="Times New Roman"/>
          <w:szCs w:val="20"/>
        </w:rPr>
        <w:t>Very Large Telescope (</w:t>
      </w:r>
      <w:r w:rsidR="00311743">
        <w:rPr>
          <w:rFonts w:ascii="Times New Roman" w:hAnsi="Times New Roman"/>
          <w:szCs w:val="20"/>
        </w:rPr>
        <w:t>VLT</w:t>
      </w:r>
      <w:r w:rsidR="002C3B0F">
        <w:rPr>
          <w:rFonts w:ascii="Times New Roman" w:hAnsi="Times New Roman"/>
          <w:szCs w:val="20"/>
        </w:rPr>
        <w:t>) project</w:t>
      </w:r>
      <w:r w:rsidR="00471466">
        <w:rPr>
          <w:rFonts w:ascii="Times New Roman" w:hAnsi="Times New Roman"/>
          <w:szCs w:val="20"/>
        </w:rPr>
        <w:t xml:space="preserve"> - t</w:t>
      </w:r>
      <w:r w:rsidR="00471466" w:rsidRPr="00471466">
        <w:rPr>
          <w:rFonts w:ascii="Times New Roman" w:hAnsi="Times New Roman"/>
          <w:szCs w:val="20"/>
        </w:rPr>
        <w:t>he</w:t>
      </w:r>
      <w:r w:rsidR="00471466">
        <w:rPr>
          <w:rFonts w:ascii="Times New Roman" w:hAnsi="Times New Roman"/>
          <w:szCs w:val="20"/>
        </w:rPr>
        <w:t xml:space="preserve"> essential complexity (the </w:t>
      </w:r>
      <w:r w:rsidR="001E1C02">
        <w:rPr>
          <w:rFonts w:ascii="Times New Roman" w:hAnsi="Times New Roman"/>
          <w:szCs w:val="20"/>
        </w:rPr>
        <w:t>complexity associated with</w:t>
      </w:r>
      <w:r w:rsidR="00471466">
        <w:rPr>
          <w:rFonts w:ascii="Times New Roman" w:hAnsi="Times New Roman"/>
          <w:szCs w:val="20"/>
        </w:rPr>
        <w:t xml:space="preserve"> the underlying problem) has increased, and </w:t>
      </w:r>
      <w:r w:rsidR="001E1C02">
        <w:rPr>
          <w:rFonts w:ascii="Times New Roman" w:hAnsi="Times New Roman"/>
          <w:szCs w:val="20"/>
        </w:rPr>
        <w:t>thus it is imperative to</w:t>
      </w:r>
      <w:r w:rsidR="00471466">
        <w:rPr>
          <w:rFonts w:ascii="Times New Roman" w:hAnsi="Times New Roman"/>
          <w:szCs w:val="20"/>
        </w:rPr>
        <w:t xml:space="preserve"> avoid add</w:t>
      </w:r>
      <w:r w:rsidR="001E1C02">
        <w:rPr>
          <w:rFonts w:ascii="Times New Roman" w:hAnsi="Times New Roman"/>
          <w:szCs w:val="20"/>
        </w:rPr>
        <w:t>ing</w:t>
      </w:r>
      <w:r w:rsidR="00471466">
        <w:rPr>
          <w:rFonts w:ascii="Times New Roman" w:hAnsi="Times New Roman"/>
          <w:szCs w:val="20"/>
        </w:rPr>
        <w:t xml:space="preserve"> </w:t>
      </w:r>
      <w:r w:rsidR="001E1C02">
        <w:rPr>
          <w:rFonts w:ascii="Times New Roman" w:hAnsi="Times New Roman"/>
          <w:szCs w:val="20"/>
        </w:rPr>
        <w:t xml:space="preserve">any </w:t>
      </w:r>
      <w:r w:rsidR="00471466">
        <w:rPr>
          <w:rFonts w:ascii="Times New Roman" w:hAnsi="Times New Roman"/>
          <w:szCs w:val="20"/>
        </w:rPr>
        <w:t>more complexity than necessary.</w:t>
      </w:r>
    </w:p>
    <w:p w:rsidR="00C94054" w:rsidRDefault="00C94054" w:rsidP="0095380D">
      <w:pPr>
        <w:pStyle w:val="BodyTextIndent"/>
      </w:pPr>
      <w:r>
        <w:t>The TCS includes all hardware, software, and communication infrastructure required to control the telescope (incl</w:t>
      </w:r>
      <w:r w:rsidR="001E1C02">
        <w:t>uding the</w:t>
      </w:r>
      <w:r>
        <w:t xml:space="preserve"> dome), and to interface to subsystems down to, but not including, actuators and sensors, as they are typically delivered together with the respective sub-system. The main functions provided by the TCS are related to Control and Interlock</w:t>
      </w:r>
      <w:r w:rsidR="00A2326B">
        <w:t xml:space="preserve"> (</w:t>
      </w:r>
      <w:r w:rsidR="0095380D">
        <w:t xml:space="preserve">an </w:t>
      </w:r>
      <w:r w:rsidR="0095380D" w:rsidRPr="0095380D">
        <w:rPr>
          <w:lang w:val="en-US"/>
        </w:rPr>
        <w:t>automatic and immediate stop of a unit in</w:t>
      </w:r>
      <w:r w:rsidR="0095380D">
        <w:rPr>
          <w:lang w:val="en-US"/>
        </w:rPr>
        <w:t xml:space="preserve"> </w:t>
      </w:r>
      <w:r w:rsidR="0095380D" w:rsidRPr="0095380D">
        <w:rPr>
          <w:lang w:val="en-US"/>
        </w:rPr>
        <w:t xml:space="preserve">case of </w:t>
      </w:r>
      <w:r w:rsidR="0095380D">
        <w:rPr>
          <w:lang w:val="en-US"/>
        </w:rPr>
        <w:t>a safety critical</w:t>
      </w:r>
      <w:r w:rsidR="0095380D" w:rsidRPr="0095380D">
        <w:rPr>
          <w:lang w:val="en-US"/>
        </w:rPr>
        <w:t xml:space="preserve"> situation</w:t>
      </w:r>
      <w:r w:rsidR="0095380D">
        <w:rPr>
          <w:lang w:val="en-US"/>
        </w:rPr>
        <w:t>)</w:t>
      </w:r>
      <w:r>
        <w:t xml:space="preserve"> handling, and </w:t>
      </w:r>
      <w:r w:rsidR="0095380D">
        <w:t>f</w:t>
      </w:r>
      <w:r>
        <w:t>ault management.</w:t>
      </w:r>
    </w:p>
    <w:p w:rsidR="00C94054" w:rsidRDefault="00C94054" w:rsidP="00C94054">
      <w:pPr>
        <w:pStyle w:val="BodyTextIndent"/>
      </w:pPr>
      <w:r>
        <w:t xml:space="preserve">The </w:t>
      </w:r>
      <w:r>
        <w:rPr>
          <w:b/>
          <w:bCs/>
        </w:rPr>
        <w:t>main challenges</w:t>
      </w:r>
      <w:r>
        <w:t xml:space="preserve"> can be summarized as follows:</w:t>
      </w:r>
    </w:p>
    <w:p w:rsidR="00C94054" w:rsidRDefault="00C94054" w:rsidP="00C94054">
      <w:pPr>
        <w:numPr>
          <w:ilvl w:val="0"/>
          <w:numId w:val="17"/>
        </w:numPr>
        <w:tabs>
          <w:tab w:val="num" w:pos="720"/>
        </w:tabs>
        <w:spacing w:line="276" w:lineRule="auto"/>
        <w:rPr>
          <w:rFonts w:ascii="Times New Roman" w:hAnsi="Times New Roman"/>
          <w:szCs w:val="20"/>
        </w:rPr>
      </w:pPr>
      <w:r>
        <w:rPr>
          <w:rFonts w:ascii="Times New Roman" w:hAnsi="Times New Roman"/>
          <w:szCs w:val="20"/>
        </w:rPr>
        <w:t>Large number of control points (</w:t>
      </w:r>
      <w:r w:rsidR="001E1C02">
        <w:rPr>
          <w:rFonts w:ascii="Times New Roman" w:hAnsi="Times New Roman"/>
          <w:szCs w:val="20"/>
        </w:rPr>
        <w:t xml:space="preserve">the primary mirror </w:t>
      </w:r>
      <w:r>
        <w:rPr>
          <w:rFonts w:ascii="Times New Roman" w:hAnsi="Times New Roman"/>
          <w:szCs w:val="20"/>
        </w:rPr>
        <w:t>alone encompasses 15000 actuators)</w:t>
      </w:r>
    </w:p>
    <w:p w:rsidR="00C94054" w:rsidRDefault="00C94054" w:rsidP="00C94054">
      <w:pPr>
        <w:numPr>
          <w:ilvl w:val="0"/>
          <w:numId w:val="17"/>
        </w:numPr>
        <w:tabs>
          <w:tab w:val="num" w:pos="720"/>
        </w:tabs>
        <w:spacing w:line="276" w:lineRule="auto"/>
        <w:rPr>
          <w:rFonts w:ascii="Times New Roman" w:hAnsi="Times New Roman"/>
          <w:szCs w:val="20"/>
        </w:rPr>
      </w:pPr>
      <w:r>
        <w:rPr>
          <w:rFonts w:ascii="Times New Roman" w:hAnsi="Times New Roman"/>
          <w:szCs w:val="20"/>
        </w:rPr>
        <w:t>Number of interfaces (15 subsystems, 9 focal stations, site operation)</w:t>
      </w:r>
    </w:p>
    <w:p w:rsidR="00C94054" w:rsidRDefault="00C94054" w:rsidP="00C94054">
      <w:pPr>
        <w:numPr>
          <w:ilvl w:val="0"/>
          <w:numId w:val="17"/>
        </w:numPr>
        <w:tabs>
          <w:tab w:val="num" w:pos="720"/>
        </w:tabs>
        <w:spacing w:line="276" w:lineRule="auto"/>
        <w:rPr>
          <w:rFonts w:ascii="Times New Roman" w:hAnsi="Times New Roman"/>
          <w:szCs w:val="20"/>
        </w:rPr>
      </w:pPr>
      <w:r>
        <w:rPr>
          <w:rFonts w:ascii="Times New Roman" w:hAnsi="Times New Roman"/>
          <w:szCs w:val="20"/>
        </w:rPr>
        <w:t>Large data volume (700</w:t>
      </w:r>
      <w:r w:rsidR="00C35DEA">
        <w:rPr>
          <w:rFonts w:ascii="Times New Roman" w:hAnsi="Times New Roman"/>
          <w:szCs w:val="20"/>
        </w:rPr>
        <w:t xml:space="preserve"> </w:t>
      </w:r>
      <w:r>
        <w:rPr>
          <w:rFonts w:ascii="Times New Roman" w:hAnsi="Times New Roman"/>
          <w:szCs w:val="20"/>
        </w:rPr>
        <w:t>Gflops/s, 17</w:t>
      </w:r>
      <w:r w:rsidR="00C35DEA">
        <w:rPr>
          <w:rFonts w:ascii="Times New Roman" w:hAnsi="Times New Roman"/>
          <w:szCs w:val="20"/>
        </w:rPr>
        <w:t xml:space="preserve"> </w:t>
      </w:r>
      <w:r>
        <w:rPr>
          <w:rFonts w:ascii="Times New Roman" w:hAnsi="Times New Roman"/>
          <w:szCs w:val="20"/>
        </w:rPr>
        <w:t>Gbyte/s in real-time in adaptive optics) o</w:t>
      </w:r>
      <w:r w:rsidR="00CD0B13">
        <w:rPr>
          <w:rFonts w:ascii="Times New Roman" w:hAnsi="Times New Roman"/>
          <w:szCs w:val="20"/>
        </w:rPr>
        <w:t xml:space="preserve">f </w:t>
      </w:r>
      <w:r>
        <w:rPr>
          <w:rFonts w:ascii="Times New Roman" w:hAnsi="Times New Roman"/>
          <w:szCs w:val="20"/>
        </w:rPr>
        <w:t>engineering data</w:t>
      </w:r>
    </w:p>
    <w:p w:rsidR="00C94054" w:rsidRDefault="00C94054" w:rsidP="00C94054">
      <w:pPr>
        <w:numPr>
          <w:ilvl w:val="0"/>
          <w:numId w:val="17"/>
        </w:numPr>
        <w:tabs>
          <w:tab w:val="num" w:pos="720"/>
        </w:tabs>
        <w:spacing w:line="276" w:lineRule="auto"/>
        <w:rPr>
          <w:rFonts w:ascii="Times New Roman" w:hAnsi="Times New Roman"/>
          <w:szCs w:val="20"/>
        </w:rPr>
      </w:pPr>
      <w:r>
        <w:rPr>
          <w:rFonts w:ascii="Times New Roman" w:hAnsi="Times New Roman"/>
          <w:szCs w:val="20"/>
        </w:rPr>
        <w:t>Multitude of interacting, distributed control loops (</w:t>
      </w:r>
      <w:r w:rsidR="004719EA">
        <w:rPr>
          <w:rFonts w:ascii="Times New Roman" w:hAnsi="Times New Roman"/>
          <w:szCs w:val="20"/>
        </w:rPr>
        <w:t xml:space="preserve">from </w:t>
      </w:r>
      <w:r>
        <w:rPr>
          <w:rFonts w:ascii="Times New Roman" w:hAnsi="Times New Roman"/>
          <w:szCs w:val="20"/>
        </w:rPr>
        <w:t>0.01Hz</w:t>
      </w:r>
      <w:r w:rsidR="004719EA">
        <w:rPr>
          <w:rFonts w:ascii="Times New Roman" w:hAnsi="Times New Roman"/>
          <w:szCs w:val="20"/>
        </w:rPr>
        <w:t xml:space="preserve"> up to </w:t>
      </w:r>
      <w:r>
        <w:rPr>
          <w:rFonts w:ascii="Times New Roman" w:hAnsi="Times New Roman"/>
          <w:szCs w:val="20"/>
        </w:rPr>
        <w:t>kHz rates)</w:t>
      </w:r>
    </w:p>
    <w:p w:rsidR="00C94054" w:rsidRDefault="00C94054" w:rsidP="00C94054">
      <w:pPr>
        <w:numPr>
          <w:ilvl w:val="0"/>
          <w:numId w:val="17"/>
        </w:numPr>
        <w:tabs>
          <w:tab w:val="num" w:pos="720"/>
        </w:tabs>
        <w:spacing w:line="276" w:lineRule="auto"/>
        <w:rPr>
          <w:rFonts w:ascii="Times New Roman" w:hAnsi="Times New Roman"/>
          <w:szCs w:val="20"/>
        </w:rPr>
      </w:pPr>
      <w:r>
        <w:rPr>
          <w:rFonts w:ascii="Times New Roman" w:hAnsi="Times New Roman"/>
          <w:szCs w:val="20"/>
        </w:rPr>
        <w:t>Software intensive distributed control strategy</w:t>
      </w:r>
    </w:p>
    <w:p w:rsidR="00C94054" w:rsidRPr="00C94054" w:rsidRDefault="00C94054" w:rsidP="00C94054">
      <w:pPr>
        <w:numPr>
          <w:ilvl w:val="0"/>
          <w:numId w:val="17"/>
        </w:numPr>
        <w:tabs>
          <w:tab w:val="num" w:pos="720"/>
        </w:tabs>
        <w:spacing w:line="276" w:lineRule="auto"/>
      </w:pPr>
      <w:r w:rsidRPr="00C94054">
        <w:rPr>
          <w:rFonts w:ascii="Times New Roman" w:hAnsi="Times New Roman"/>
          <w:szCs w:val="20"/>
        </w:rPr>
        <w:t xml:space="preserve">Integration of heterogeneous distributed components, provided </w:t>
      </w:r>
      <w:r>
        <w:rPr>
          <w:rFonts w:ascii="Times New Roman" w:hAnsi="Times New Roman"/>
          <w:szCs w:val="20"/>
        </w:rPr>
        <w:t xml:space="preserve">mainly </w:t>
      </w:r>
      <w:r w:rsidRPr="00C94054">
        <w:rPr>
          <w:rFonts w:ascii="Times New Roman" w:hAnsi="Times New Roman"/>
          <w:szCs w:val="20"/>
        </w:rPr>
        <w:t>by contractors</w:t>
      </w:r>
      <w:r w:rsidR="00CD0B13">
        <w:rPr>
          <w:rFonts w:ascii="Times New Roman" w:hAnsi="Times New Roman"/>
          <w:szCs w:val="20"/>
        </w:rPr>
        <w:t>,</w:t>
      </w:r>
      <w:r w:rsidRPr="00C94054">
        <w:rPr>
          <w:rFonts w:ascii="Times New Roman" w:hAnsi="Times New Roman"/>
          <w:szCs w:val="20"/>
        </w:rPr>
        <w:t xml:space="preserve"> adds additional complexity.</w:t>
      </w:r>
    </w:p>
    <w:p w:rsidR="00165665" w:rsidRDefault="00734F51" w:rsidP="00165665">
      <w:pPr>
        <w:pStyle w:val="Heading2"/>
        <w:spacing w:before="180"/>
      </w:pPr>
      <w:r>
        <w:t>Architecture</w:t>
      </w:r>
    </w:p>
    <w:p w:rsidR="001E6614" w:rsidRDefault="001E6614" w:rsidP="00C94054">
      <w:pPr>
        <w:pStyle w:val="BodyTextIndent"/>
      </w:pPr>
      <w:r>
        <w:t xml:space="preserve">Separating the concerns of astronomy from </w:t>
      </w:r>
      <w:r w:rsidR="003A43AB">
        <w:t xml:space="preserve">those of </w:t>
      </w:r>
      <w:r>
        <w:t xml:space="preserve">technical implementation is a key </w:t>
      </w:r>
      <w:r w:rsidR="003A43AB">
        <w:t xml:space="preserve">goal </w:t>
      </w:r>
      <w:r>
        <w:t xml:space="preserve">of the architecture. Astronomy domain-specific knowledge should be isolated from the (technical) subsystem domain, which is typically contracted to an expert in that domain. The implementers of the subsystem should not be required to have knowledge of the astronomy domain. Another major architectural driver is the need to </w:t>
      </w:r>
      <w:r w:rsidR="009F628B">
        <w:t>query</w:t>
      </w:r>
      <w:r>
        <w:t xml:space="preserve"> knowledge of the state (e.g.</w:t>
      </w:r>
      <w:r w:rsidR="004719EA">
        <w:t>,</w:t>
      </w:r>
      <w:r>
        <w:t xml:space="preserve"> temperatures, position of actuators, and taking into account uncertainties of sensor readouts) of the physical system and to control </w:t>
      </w:r>
      <w:r w:rsidR="001C7E77">
        <w:t>this state</w:t>
      </w:r>
      <w:r>
        <w:t>. Due to its high distribution and tight coupling this knowledge is essential to be able to deliver a functioning system</w:t>
      </w:r>
      <w:r w:rsidR="00F908C5">
        <w:t>.</w:t>
      </w:r>
    </w:p>
    <w:p w:rsidR="00C94054" w:rsidRDefault="00C94054" w:rsidP="00C94054">
      <w:pPr>
        <w:pStyle w:val="BodyTextIndent"/>
      </w:pPr>
      <w:r>
        <w:t xml:space="preserve">The architecture must satisfy certain </w:t>
      </w:r>
      <w:r w:rsidR="001C4D48">
        <w:t xml:space="preserve">(domain independent) </w:t>
      </w:r>
      <w:r>
        <w:t xml:space="preserve">quality goals. The most important are </w:t>
      </w:r>
      <w:r>
        <w:lastRenderedPageBreak/>
        <w:t xml:space="preserve">related to the </w:t>
      </w:r>
      <w:r w:rsidR="001C4D48">
        <w:t>c</w:t>
      </w:r>
      <w:r>
        <w:t xml:space="preserve">onceptual </w:t>
      </w:r>
      <w:r w:rsidR="001C4D48">
        <w:t>i</w:t>
      </w:r>
      <w:r>
        <w:t>ntegrity. The conceptual integrity is the underlying vision that unifies the design of the system, at all levels. The architecture should do similar things in similar ways.</w:t>
      </w:r>
    </w:p>
    <w:p w:rsidR="00583A26" w:rsidRDefault="00C94054">
      <w:pPr>
        <w:ind w:firstLine="187"/>
        <w:rPr>
          <w:rFonts w:ascii="Times New Roman" w:hAnsi="Times New Roman"/>
          <w:szCs w:val="20"/>
        </w:rPr>
      </w:pPr>
      <w:r w:rsidRPr="00F56108">
        <w:rPr>
          <w:rFonts w:ascii="Times New Roman" w:hAnsi="Times New Roman"/>
          <w:szCs w:val="20"/>
        </w:rPr>
        <w:t xml:space="preserve">The </w:t>
      </w:r>
      <w:r w:rsidRPr="00F56108">
        <w:rPr>
          <w:rFonts w:ascii="Times New Roman" w:hAnsi="Times New Roman"/>
          <w:b/>
          <w:bCs/>
          <w:szCs w:val="20"/>
        </w:rPr>
        <w:t>main goals</w:t>
      </w:r>
      <w:r w:rsidRPr="00F56108">
        <w:rPr>
          <w:rFonts w:ascii="Times New Roman" w:hAnsi="Times New Roman"/>
          <w:szCs w:val="20"/>
        </w:rPr>
        <w:t xml:space="preserve"> for the </w:t>
      </w:r>
      <w:r w:rsidR="001C4D48" w:rsidRPr="00F56108">
        <w:rPr>
          <w:rFonts w:ascii="Times New Roman" w:hAnsi="Times New Roman"/>
          <w:szCs w:val="20"/>
        </w:rPr>
        <w:t xml:space="preserve">TCS </w:t>
      </w:r>
      <w:r w:rsidRPr="00F56108">
        <w:rPr>
          <w:rFonts w:ascii="Times New Roman" w:hAnsi="Times New Roman"/>
          <w:b/>
          <w:bCs/>
          <w:szCs w:val="20"/>
        </w:rPr>
        <w:t xml:space="preserve">architecture </w:t>
      </w:r>
      <w:r w:rsidRPr="00F56108">
        <w:rPr>
          <w:rFonts w:ascii="Times New Roman" w:hAnsi="Times New Roman"/>
          <w:szCs w:val="20"/>
        </w:rPr>
        <w:t>are:</w:t>
      </w:r>
    </w:p>
    <w:p w:rsidR="00C94054" w:rsidRPr="00F56108" w:rsidRDefault="009E4E72" w:rsidP="000267E6">
      <w:pPr>
        <w:numPr>
          <w:ilvl w:val="0"/>
          <w:numId w:val="18"/>
        </w:numPr>
        <w:tabs>
          <w:tab w:val="clear" w:pos="360"/>
          <w:tab w:val="num" w:pos="0"/>
          <w:tab w:val="num" w:pos="720"/>
        </w:tabs>
        <w:spacing w:line="276" w:lineRule="auto"/>
        <w:ind w:left="360"/>
        <w:rPr>
          <w:rFonts w:ascii="Times New Roman" w:hAnsi="Times New Roman"/>
          <w:szCs w:val="20"/>
        </w:rPr>
      </w:pPr>
      <w:r w:rsidRPr="009E4E72">
        <w:rPr>
          <w:rFonts w:ascii="Times New Roman" w:hAnsi="Times New Roman"/>
        </w:rPr>
        <w:t>Define a framework and design rules to enable the software engineer to develop the domain specific applications which address and match the functional needs from the wave front control strategy.</w:t>
      </w:r>
    </w:p>
    <w:p w:rsidR="00C94054" w:rsidRPr="00F56108" w:rsidRDefault="009E4E72" w:rsidP="000267E6">
      <w:pPr>
        <w:numPr>
          <w:ilvl w:val="0"/>
          <w:numId w:val="18"/>
        </w:numPr>
        <w:tabs>
          <w:tab w:val="clear" w:pos="360"/>
          <w:tab w:val="num" w:pos="0"/>
          <w:tab w:val="num" w:pos="720"/>
        </w:tabs>
        <w:spacing w:line="276" w:lineRule="auto"/>
        <w:ind w:left="360"/>
        <w:rPr>
          <w:rFonts w:ascii="Times New Roman" w:hAnsi="Times New Roman"/>
          <w:szCs w:val="20"/>
        </w:rPr>
      </w:pPr>
      <w:r>
        <w:rPr>
          <w:rFonts w:ascii="Times New Roman" w:hAnsi="Times New Roman"/>
          <w:szCs w:val="20"/>
        </w:rPr>
        <w:t>Contain system complexity.</w:t>
      </w:r>
    </w:p>
    <w:p w:rsidR="00C94054" w:rsidRPr="00F56108" w:rsidRDefault="009E4E72" w:rsidP="000267E6">
      <w:pPr>
        <w:numPr>
          <w:ilvl w:val="0"/>
          <w:numId w:val="18"/>
        </w:numPr>
        <w:tabs>
          <w:tab w:val="clear" w:pos="360"/>
          <w:tab w:val="num" w:pos="0"/>
          <w:tab w:val="num" w:pos="720"/>
        </w:tabs>
        <w:spacing w:line="276" w:lineRule="auto"/>
        <w:ind w:left="360"/>
        <w:rPr>
          <w:rFonts w:ascii="Times New Roman" w:hAnsi="Times New Roman"/>
          <w:szCs w:val="20"/>
        </w:rPr>
      </w:pPr>
      <w:r>
        <w:rPr>
          <w:rFonts w:ascii="Times New Roman" w:hAnsi="Times New Roman"/>
          <w:szCs w:val="20"/>
        </w:rPr>
        <w:t>Promote modifiability and scalability (and long-term maintainability).</w:t>
      </w:r>
    </w:p>
    <w:p w:rsidR="00C94054" w:rsidRPr="00F56108" w:rsidRDefault="009E4E72" w:rsidP="000267E6">
      <w:pPr>
        <w:numPr>
          <w:ilvl w:val="0"/>
          <w:numId w:val="18"/>
        </w:numPr>
        <w:tabs>
          <w:tab w:val="clear" w:pos="360"/>
          <w:tab w:val="num" w:pos="0"/>
          <w:tab w:val="num" w:pos="720"/>
        </w:tabs>
        <w:spacing w:line="276" w:lineRule="auto"/>
        <w:ind w:left="360"/>
        <w:rPr>
          <w:rFonts w:ascii="Times New Roman" w:hAnsi="Times New Roman"/>
          <w:szCs w:val="20"/>
        </w:rPr>
      </w:pPr>
      <w:r>
        <w:rPr>
          <w:rFonts w:ascii="Times New Roman" w:hAnsi="Times New Roman"/>
          <w:szCs w:val="20"/>
        </w:rPr>
        <w:t>Enable high availability and fault tolerance.</w:t>
      </w:r>
    </w:p>
    <w:p w:rsidR="000267E6" w:rsidRPr="00F56108" w:rsidRDefault="009E4E72" w:rsidP="009F7828">
      <w:pPr>
        <w:tabs>
          <w:tab w:val="num" w:pos="720"/>
        </w:tabs>
        <w:spacing w:line="276" w:lineRule="auto"/>
        <w:rPr>
          <w:rFonts w:ascii="Times New Roman" w:hAnsi="Times New Roman"/>
          <w:szCs w:val="20"/>
        </w:rPr>
      </w:pPr>
      <w:r>
        <w:rPr>
          <w:rFonts w:ascii="Times New Roman" w:hAnsi="Times New Roman"/>
          <w:szCs w:val="20"/>
        </w:rPr>
        <w:t>These strategic goals can be achieved by applying certain tactics:</w:t>
      </w:r>
    </w:p>
    <w:p w:rsidR="00C94054" w:rsidRPr="00F56108" w:rsidRDefault="009E4E72" w:rsidP="000267E6">
      <w:pPr>
        <w:numPr>
          <w:ilvl w:val="0"/>
          <w:numId w:val="19"/>
        </w:numPr>
        <w:tabs>
          <w:tab w:val="clear" w:pos="360"/>
          <w:tab w:val="num" w:pos="0"/>
          <w:tab w:val="num" w:pos="720"/>
        </w:tabs>
        <w:ind w:left="360"/>
        <w:rPr>
          <w:rFonts w:ascii="Times New Roman" w:hAnsi="Times New Roman"/>
          <w:szCs w:val="20"/>
        </w:rPr>
      </w:pPr>
      <w:r>
        <w:rPr>
          <w:rFonts w:ascii="Times New Roman" w:hAnsi="Times New Roman"/>
          <w:szCs w:val="20"/>
        </w:rPr>
        <w:t>Carry out the system design according to a well defined set of design patterns.</w:t>
      </w:r>
    </w:p>
    <w:p w:rsidR="000267E6" w:rsidRPr="00F56108" w:rsidRDefault="009E4E72" w:rsidP="00C94054">
      <w:pPr>
        <w:numPr>
          <w:ilvl w:val="0"/>
          <w:numId w:val="19"/>
        </w:numPr>
        <w:tabs>
          <w:tab w:val="clear" w:pos="360"/>
          <w:tab w:val="num" w:pos="0"/>
          <w:tab w:val="num" w:pos="720"/>
        </w:tabs>
        <w:spacing w:line="276" w:lineRule="auto"/>
        <w:ind w:left="360"/>
        <w:rPr>
          <w:rFonts w:ascii="Times New Roman" w:hAnsi="Times New Roman"/>
          <w:sz w:val="24"/>
        </w:rPr>
      </w:pPr>
      <w:r>
        <w:rPr>
          <w:rFonts w:ascii="Times New Roman" w:hAnsi="Times New Roman"/>
          <w:szCs w:val="20"/>
        </w:rPr>
        <w:t>Have a uniform way of designing closed loop control on the subsystem actuators, i.e. how are the sensor data processed, the state of the hardware system estimated, and the actuators commanded?</w:t>
      </w:r>
    </w:p>
    <w:p w:rsidR="00C94054" w:rsidRPr="00F56108" w:rsidRDefault="009E4E72" w:rsidP="00C94054">
      <w:pPr>
        <w:numPr>
          <w:ilvl w:val="0"/>
          <w:numId w:val="19"/>
        </w:numPr>
        <w:tabs>
          <w:tab w:val="clear" w:pos="360"/>
          <w:tab w:val="num" w:pos="0"/>
          <w:tab w:val="num" w:pos="720"/>
        </w:tabs>
        <w:spacing w:line="276" w:lineRule="auto"/>
        <w:ind w:left="360"/>
        <w:rPr>
          <w:rFonts w:ascii="Times New Roman" w:hAnsi="Times New Roman"/>
          <w:sz w:val="24"/>
        </w:rPr>
      </w:pPr>
      <w:r>
        <w:rPr>
          <w:rFonts w:ascii="Times New Roman" w:hAnsi="Times New Roman"/>
          <w:szCs w:val="20"/>
        </w:rPr>
        <w:t>Represent the state of the hardware system and the control system in a uniform way.</w:t>
      </w:r>
    </w:p>
    <w:p w:rsidR="00C94054" w:rsidRDefault="009F7828" w:rsidP="00C94054">
      <w:pPr>
        <w:pStyle w:val="BodyTextIndent"/>
      </w:pPr>
      <w:r>
        <w:t xml:space="preserve">The design of the control system architecture </w:t>
      </w:r>
      <w:r w:rsidR="00064E7B">
        <w:t xml:space="preserve">brings </w:t>
      </w:r>
      <w:r>
        <w:t xml:space="preserve">together engineers from different domains: system, software, control, </w:t>
      </w:r>
      <w:r w:rsidR="00064E7B">
        <w:t xml:space="preserve">and </w:t>
      </w:r>
      <w:r>
        <w:t xml:space="preserve">electronics. Close collaboration </w:t>
      </w:r>
      <w:r w:rsidR="001C4D48">
        <w:t>between tho</w:t>
      </w:r>
      <w:r>
        <w:t>se disciplines is essential to</w:t>
      </w:r>
      <w:r w:rsidR="000267E6">
        <w:t xml:space="preserve"> clos</w:t>
      </w:r>
      <w:r>
        <w:t>e</w:t>
      </w:r>
      <w:r w:rsidR="000267E6">
        <w:t xml:space="preserve"> the gap between systems </w:t>
      </w:r>
      <w:r w:rsidR="001C4D48">
        <w:t xml:space="preserve">engineering </w:t>
      </w:r>
      <w:r w:rsidR="000267E6">
        <w:t xml:space="preserve">and </w:t>
      </w:r>
      <w:r w:rsidR="001C4D48">
        <w:t>the other technical disciplines</w:t>
      </w:r>
      <w:r w:rsidR="000267E6">
        <w:t>.</w:t>
      </w:r>
    </w:p>
    <w:p w:rsidR="00583A26" w:rsidRDefault="000267E6">
      <w:pPr>
        <w:ind w:firstLine="187"/>
        <w:rPr>
          <w:rFonts w:ascii="Times New Roman" w:hAnsi="Times New Roman"/>
          <w:sz w:val="24"/>
        </w:rPr>
      </w:pPr>
      <w:r>
        <w:rPr>
          <w:rFonts w:ascii="Times New Roman" w:hAnsi="Times New Roman"/>
          <w:szCs w:val="20"/>
        </w:rPr>
        <w:t xml:space="preserve">The </w:t>
      </w:r>
      <w:r w:rsidR="00064E7B">
        <w:rPr>
          <w:rFonts w:ascii="Times New Roman" w:hAnsi="Times New Roman"/>
          <w:szCs w:val="20"/>
        </w:rPr>
        <w:t>data-</w:t>
      </w:r>
      <w:r>
        <w:rPr>
          <w:rFonts w:ascii="Times New Roman" w:hAnsi="Times New Roman"/>
          <w:szCs w:val="20"/>
        </w:rPr>
        <w:t>driven</w:t>
      </w:r>
      <w:r w:rsidR="00741D39">
        <w:rPr>
          <w:rFonts w:ascii="Times New Roman" w:hAnsi="Times New Roman"/>
          <w:szCs w:val="20"/>
        </w:rPr>
        <w:t xml:space="preserve"> </w:t>
      </w:r>
      <w:r w:rsidR="00064E7B">
        <w:rPr>
          <w:rFonts w:ascii="Times New Roman" w:hAnsi="Times New Roman"/>
          <w:szCs w:val="20"/>
        </w:rPr>
        <w:t xml:space="preserve">architecture </w:t>
      </w:r>
      <w:r w:rsidR="00741D39">
        <w:rPr>
          <w:rFonts w:ascii="Times New Roman" w:hAnsi="Times New Roman"/>
          <w:szCs w:val="20"/>
        </w:rPr>
        <w:t>(</w:t>
      </w:r>
      <w:r w:rsidR="00741D39">
        <w:rPr>
          <w:rFonts w:ascii="Times New Roman" w:hAnsi="Times New Roman"/>
          <w:szCs w:val="20"/>
          <w:lang w:val="en-US"/>
        </w:rPr>
        <w:t>explicitly formalizing</w:t>
      </w:r>
      <w:r w:rsidR="00741D39" w:rsidRPr="00741D39">
        <w:rPr>
          <w:rFonts w:ascii="Times New Roman" w:hAnsi="Times New Roman"/>
          <w:szCs w:val="20"/>
          <w:lang w:val="en-US"/>
        </w:rPr>
        <w:t xml:space="preserve"> the data</w:t>
      </w:r>
      <w:r w:rsidR="00CD0B13">
        <w:rPr>
          <w:rFonts w:ascii="Times New Roman" w:hAnsi="Times New Roman"/>
          <w:szCs w:val="20"/>
          <w:lang w:val="en-US"/>
        </w:rPr>
        <w:t xml:space="preserve"> </w:t>
      </w:r>
      <w:r w:rsidR="00741D39" w:rsidRPr="00741D39">
        <w:rPr>
          <w:rFonts w:ascii="Times New Roman" w:hAnsi="Times New Roman"/>
          <w:szCs w:val="20"/>
          <w:lang w:val="en-US"/>
        </w:rPr>
        <w:t>and meta-data produced and consumed by a system</w:t>
      </w:r>
      <w:r w:rsidR="00741D39">
        <w:rPr>
          <w:rFonts w:ascii="Times New Roman" w:hAnsi="Times New Roman"/>
          <w:szCs w:val="20"/>
          <w:lang w:val="en-US"/>
        </w:rPr>
        <w:t>, transported with messaging [1</w:t>
      </w:r>
      <w:r w:rsidR="002B5C1D">
        <w:rPr>
          <w:rFonts w:ascii="Times New Roman" w:hAnsi="Times New Roman"/>
          <w:szCs w:val="20"/>
          <w:lang w:val="en-US"/>
        </w:rPr>
        <w:t>0</w:t>
      </w:r>
      <w:r w:rsidR="00741D39">
        <w:rPr>
          <w:rFonts w:ascii="Times New Roman" w:hAnsi="Times New Roman"/>
          <w:szCs w:val="20"/>
          <w:lang w:val="en-US"/>
        </w:rPr>
        <w:t>]</w:t>
      </w:r>
      <w:r w:rsidR="00064E7B">
        <w:rPr>
          <w:rFonts w:ascii="Times New Roman" w:hAnsi="Times New Roman"/>
          <w:szCs w:val="20"/>
          <w:lang w:val="en-US"/>
        </w:rPr>
        <w:t>, see</w:t>
      </w:r>
      <w:r w:rsidR="00064E7B">
        <w:rPr>
          <w:rFonts w:ascii="Times New Roman" w:hAnsi="Times New Roman"/>
          <w:szCs w:val="20"/>
        </w:rPr>
        <w:t xml:space="preserve"> </w:t>
      </w:r>
      <w:fldSimple w:instr=" REF _Ref305059134 \h  \* MERGEFORMAT ">
        <w:ins w:id="1" w:author="rkarban" w:date="2011-10-06T02:51:00Z">
          <w:r w:rsidR="008E4A80" w:rsidRPr="000267E6">
            <w:t xml:space="preserve">Figure </w:t>
          </w:r>
          <w:r w:rsidR="008E4A80">
            <w:t>1</w:t>
          </w:r>
        </w:ins>
        <w:del w:id="2" w:author="rkarban" w:date="2011-10-06T02:51:00Z">
          <w:r w:rsidR="00BC1C20" w:rsidRPr="000267E6" w:rsidDel="008E4A80">
            <w:delText xml:space="preserve">Figure </w:delText>
          </w:r>
          <w:r w:rsidR="00BC1C20" w:rsidDel="008E4A80">
            <w:delText>1</w:delText>
          </w:r>
        </w:del>
      </w:fldSimple>
      <w:r w:rsidR="001E6614">
        <w:rPr>
          <w:rFonts w:ascii="Times New Roman" w:hAnsi="Times New Roman"/>
          <w:szCs w:val="20"/>
        </w:rPr>
        <w:t>)</w:t>
      </w:r>
      <w:r>
        <w:rPr>
          <w:rFonts w:ascii="Times New Roman" w:hAnsi="Times New Roman"/>
          <w:szCs w:val="20"/>
        </w:rPr>
        <w:t xml:space="preserve"> consists of three tiers organized in a decentralized manner in order to separate domain knowledge (</w:t>
      </w:r>
      <w:r w:rsidR="00645462">
        <w:rPr>
          <w:rFonts w:ascii="Times New Roman" w:hAnsi="Times New Roman"/>
          <w:szCs w:val="20"/>
        </w:rPr>
        <w:t xml:space="preserve">e.g., </w:t>
      </w:r>
      <w:r w:rsidR="00C35DEA">
        <w:rPr>
          <w:rFonts w:ascii="Times New Roman" w:hAnsi="Times New Roman"/>
          <w:szCs w:val="20"/>
        </w:rPr>
        <w:t>tracking a celestial object</w:t>
      </w:r>
      <w:r w:rsidR="00645462">
        <w:rPr>
          <w:rFonts w:ascii="Times New Roman" w:hAnsi="Times New Roman"/>
          <w:szCs w:val="20"/>
        </w:rPr>
        <w:t xml:space="preserve"> vs. mirror control</w:t>
      </w:r>
      <w:r>
        <w:rPr>
          <w:rFonts w:ascii="Times New Roman" w:hAnsi="Times New Roman"/>
          <w:szCs w:val="20"/>
        </w:rPr>
        <w:t>), integrate heterogeneous control systems, and support the implementation of flexible wave front control strategies.</w:t>
      </w:r>
    </w:p>
    <w:p w:rsidR="000267E6" w:rsidRDefault="00B14611" w:rsidP="0095380D">
      <w:pPr>
        <w:pStyle w:val="BodyTextIndent"/>
        <w:keepNext/>
        <w:jc w:val="center"/>
      </w:pPr>
      <w:r>
        <w:rPr>
          <w:noProof/>
          <w:lang w:val="en-US"/>
        </w:rPr>
        <w:drawing>
          <wp:inline distT="0" distB="0" distL="0" distR="0">
            <wp:extent cx="2914131" cy="1397479"/>
            <wp:effectExtent l="19050" t="0" r="519"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2913938" cy="1397387"/>
                    </a:xfrm>
                    <a:prstGeom prst="rect">
                      <a:avLst/>
                    </a:prstGeom>
                    <a:noFill/>
                    <a:ln w="9525">
                      <a:noFill/>
                      <a:miter lim="800000"/>
                      <a:headEnd/>
                      <a:tailEnd/>
                    </a:ln>
                  </pic:spPr>
                </pic:pic>
              </a:graphicData>
            </a:graphic>
          </wp:inline>
        </w:drawing>
      </w:r>
      <w:r w:rsidRPr="0095380D">
        <w:rPr>
          <w:noProof/>
          <w:lang w:val="en-US"/>
        </w:rPr>
        <w:t xml:space="preserve"> </w:t>
      </w:r>
      <w:bookmarkStart w:id="3" w:name="_Ref305059134"/>
      <w:r w:rsidR="000267E6" w:rsidRPr="000267E6">
        <w:t xml:space="preserve">Figure </w:t>
      </w:r>
      <w:r w:rsidR="0084061C" w:rsidRPr="000267E6">
        <w:rPr>
          <w:b/>
        </w:rPr>
        <w:fldChar w:fldCharType="begin"/>
      </w:r>
      <w:r w:rsidR="000267E6" w:rsidRPr="000267E6">
        <w:instrText xml:space="preserve"> SEQ Figure \* ARABIC </w:instrText>
      </w:r>
      <w:r w:rsidR="0084061C" w:rsidRPr="000267E6">
        <w:rPr>
          <w:b/>
        </w:rPr>
        <w:fldChar w:fldCharType="separate"/>
      </w:r>
      <w:r w:rsidR="008E4A80">
        <w:rPr>
          <w:noProof/>
        </w:rPr>
        <w:t>1</w:t>
      </w:r>
      <w:r w:rsidR="0084061C" w:rsidRPr="000267E6">
        <w:rPr>
          <w:b/>
        </w:rPr>
        <w:fldChar w:fldCharType="end"/>
      </w:r>
      <w:bookmarkEnd w:id="3"/>
      <w:r w:rsidR="000267E6" w:rsidRPr="000267E6">
        <w:t xml:space="preserve"> Conceptual Architecture</w:t>
      </w:r>
    </w:p>
    <w:p w:rsidR="002B5C1D" w:rsidRPr="000267E6" w:rsidRDefault="002B5C1D" w:rsidP="002B5C1D">
      <w:r>
        <w:rPr>
          <w:rFonts w:ascii="Times New Roman" w:hAnsi="Times New Roman"/>
          <w:szCs w:val="20"/>
        </w:rPr>
        <w:t>The first tier provides robust and simple access to sensors and actuators of a subsystem and is called the Local Control System (LCS). The second tier adapts the LCS to the astronomy domain and is responsible for closed loop control of the sub-system's actuators and sensors. It is called the Local Supervisor (LSV). The third tier, the Central Supervisor, provides high level interaction with users and among subsystems</w:t>
      </w:r>
      <w:r w:rsidR="00C35DEA">
        <w:rPr>
          <w:rFonts w:ascii="Times New Roman" w:hAnsi="Times New Roman"/>
          <w:szCs w:val="20"/>
        </w:rPr>
        <w:t>.</w:t>
      </w:r>
    </w:p>
    <w:p w:rsidR="001E6614" w:rsidRDefault="001E6614" w:rsidP="001E6614">
      <w:pPr>
        <w:pStyle w:val="Heading2"/>
      </w:pPr>
      <w:r>
        <w:lastRenderedPageBreak/>
        <w:t>State analysis and mbse</w:t>
      </w:r>
    </w:p>
    <w:p w:rsidR="00583A26" w:rsidRDefault="009E4E72">
      <w:pPr>
        <w:ind w:firstLine="360"/>
        <w:rPr>
          <w:rFonts w:ascii="Times New Roman" w:hAnsi="Times New Roman"/>
          <w:szCs w:val="20"/>
        </w:rPr>
      </w:pPr>
      <w:r w:rsidRPr="009E4E72">
        <w:t xml:space="preserve">A </w:t>
      </w:r>
      <w:r w:rsidRPr="009E4E72">
        <w:rPr>
          <w:rFonts w:ascii="Times New Roman" w:hAnsi="Times New Roman"/>
          <w:szCs w:val="20"/>
        </w:rPr>
        <w:t>Model Based Systems Engineering (</w:t>
      </w:r>
      <w:r w:rsidRPr="009E4E72">
        <w:t>MBSE</w:t>
      </w:r>
      <w:r w:rsidRPr="009E4E72">
        <w:rPr>
          <w:rFonts w:ascii="Times New Roman" w:hAnsi="Times New Roman"/>
          <w:szCs w:val="20"/>
        </w:rPr>
        <w:t>)</w:t>
      </w:r>
      <w:r w:rsidRPr="009E4E72">
        <w:t xml:space="preserve"> methodology</w:t>
      </w:r>
      <w:r w:rsidR="001E6614">
        <w:rPr>
          <w:rFonts w:ascii="Times New Roman" w:hAnsi="Times New Roman"/>
          <w:szCs w:val="20"/>
        </w:rPr>
        <w:t xml:space="preserve"> is characterized as the collection of related processes, methods, and tools used to support the discipline of systems engineering in a “model-based” or “mode</w:t>
      </w:r>
      <w:r w:rsidRPr="009E4E72">
        <w:rPr>
          <w:rFonts w:ascii="Times New Roman" w:hAnsi="Times New Roman"/>
          <w:szCs w:val="20"/>
        </w:rPr>
        <w:t>l-driven” context [7</w:t>
      </w:r>
      <w:r w:rsidR="001E6614">
        <w:rPr>
          <w:rFonts w:ascii="Times New Roman" w:hAnsi="Times New Roman"/>
          <w:szCs w:val="20"/>
        </w:rPr>
        <w:t>].</w:t>
      </w:r>
      <w:r w:rsidRPr="009E4E72">
        <w:rPr>
          <w:rFonts w:ascii="Times New Roman" w:hAnsi="Times New Roman"/>
          <w:szCs w:val="20"/>
        </w:rPr>
        <w:t xml:space="preserve"> </w:t>
      </w:r>
      <w:r w:rsidR="001E6614">
        <w:rPr>
          <w:rFonts w:ascii="Times New Roman" w:hAnsi="Times New Roman"/>
          <w:szCs w:val="20"/>
        </w:rPr>
        <w:t>The State Analysis</w:t>
      </w:r>
      <w:r w:rsidR="00C573E2">
        <w:rPr>
          <w:rFonts w:ascii="Times New Roman" w:hAnsi="Times New Roman"/>
          <w:szCs w:val="20"/>
        </w:rPr>
        <w:t xml:space="preserve"> (SA)</w:t>
      </w:r>
      <w:r w:rsidR="001E6614">
        <w:rPr>
          <w:rFonts w:ascii="Times New Roman" w:hAnsi="Times New Roman"/>
          <w:szCs w:val="20"/>
        </w:rPr>
        <w:t xml:space="preserve"> </w:t>
      </w:r>
      <w:r w:rsidR="00336F5B">
        <w:rPr>
          <w:rFonts w:ascii="Times New Roman" w:hAnsi="Times New Roman"/>
          <w:szCs w:val="20"/>
        </w:rPr>
        <w:t xml:space="preserve">method </w:t>
      </w:r>
      <w:r w:rsidR="001E6614">
        <w:rPr>
          <w:rFonts w:ascii="Times New Roman" w:hAnsi="Times New Roman"/>
          <w:szCs w:val="20"/>
        </w:rPr>
        <w:t>[3]</w:t>
      </w:r>
      <w:r w:rsidR="00D62427">
        <w:rPr>
          <w:rFonts w:ascii="Times New Roman" w:hAnsi="Times New Roman"/>
          <w:szCs w:val="20"/>
        </w:rPr>
        <w:t xml:space="preserve"> </w:t>
      </w:r>
      <w:r w:rsidR="001E6614">
        <w:rPr>
          <w:rFonts w:ascii="Times New Roman" w:hAnsi="Times New Roman"/>
          <w:szCs w:val="20"/>
        </w:rPr>
        <w:t xml:space="preserve">[8] is </w:t>
      </w:r>
      <w:r w:rsidR="00336F5B">
        <w:rPr>
          <w:rFonts w:ascii="Times New Roman" w:hAnsi="Times New Roman"/>
          <w:szCs w:val="20"/>
        </w:rPr>
        <w:t xml:space="preserve">targeted </w:t>
      </w:r>
      <w:r w:rsidR="001E6614">
        <w:rPr>
          <w:rFonts w:ascii="Times New Roman" w:hAnsi="Times New Roman"/>
          <w:szCs w:val="20"/>
        </w:rPr>
        <w:t xml:space="preserve">to the control related domain, and focuses on </w:t>
      </w:r>
      <w:r w:rsidRPr="009E4E72">
        <w:rPr>
          <w:rFonts w:ascii="Times New Roman" w:hAnsi="Times New Roman"/>
          <w:szCs w:val="20"/>
        </w:rPr>
        <w:t>behaviour</w:t>
      </w:r>
      <w:r w:rsidR="001E6614">
        <w:rPr>
          <w:rFonts w:ascii="Times New Roman" w:hAnsi="Times New Roman"/>
          <w:szCs w:val="20"/>
        </w:rPr>
        <w:t>, which is an often underestimated aspect in Systems Engineering.</w:t>
      </w:r>
      <w:r w:rsidRPr="009E4E72">
        <w:rPr>
          <w:rFonts w:ascii="Times New Roman" w:hAnsi="Times New Roman"/>
          <w:szCs w:val="20"/>
        </w:rPr>
        <w:t xml:space="preserve"> </w:t>
      </w:r>
      <w:r w:rsidR="001E6614">
        <w:rPr>
          <w:rFonts w:ascii="Times New Roman" w:hAnsi="Times New Roman"/>
          <w:szCs w:val="20"/>
        </w:rPr>
        <w:t xml:space="preserve">The </w:t>
      </w:r>
      <w:r w:rsidR="005E5ED6">
        <w:rPr>
          <w:rFonts w:ascii="Times New Roman" w:hAnsi="Times New Roman"/>
          <w:szCs w:val="20"/>
        </w:rPr>
        <w:t>SA</w:t>
      </w:r>
      <w:r w:rsidR="001E6614">
        <w:rPr>
          <w:rFonts w:ascii="Times New Roman" w:hAnsi="Times New Roman"/>
          <w:szCs w:val="20"/>
        </w:rPr>
        <w:t xml:space="preserve"> method, which is founded on a state</w:t>
      </w:r>
      <w:r w:rsidR="00F56108">
        <w:rPr>
          <w:rFonts w:ascii="Times New Roman" w:hAnsi="Times New Roman"/>
          <w:szCs w:val="20"/>
        </w:rPr>
        <w:t>-</w:t>
      </w:r>
      <w:r w:rsidR="001E6614">
        <w:rPr>
          <w:rFonts w:ascii="Times New Roman" w:hAnsi="Times New Roman"/>
          <w:szCs w:val="20"/>
        </w:rPr>
        <w:t xml:space="preserve">based architecture and goal-based operation, defines a process for identifying and </w:t>
      </w:r>
      <w:r w:rsidR="002A6462">
        <w:rPr>
          <w:rFonts w:ascii="Times New Roman" w:hAnsi="Times New Roman"/>
          <w:szCs w:val="20"/>
        </w:rPr>
        <w:t>modelling</w:t>
      </w:r>
      <w:r w:rsidR="001E6614">
        <w:rPr>
          <w:rFonts w:ascii="Times New Roman" w:hAnsi="Times New Roman"/>
          <w:szCs w:val="20"/>
        </w:rPr>
        <w:t xml:space="preserve"> the states of the physical system and their relationships. The methodology </w:t>
      </w:r>
      <w:r w:rsidR="00F56108">
        <w:rPr>
          <w:rFonts w:ascii="Times New Roman" w:hAnsi="Times New Roman"/>
          <w:szCs w:val="20"/>
        </w:rPr>
        <w:t xml:space="preserve">enables effective </w:t>
      </w:r>
      <w:r w:rsidR="001E6614">
        <w:rPr>
          <w:rFonts w:ascii="Times New Roman" w:hAnsi="Times New Roman"/>
          <w:szCs w:val="20"/>
        </w:rPr>
        <w:t xml:space="preserve">coordination, </w:t>
      </w:r>
      <w:r w:rsidR="00F56108">
        <w:rPr>
          <w:rFonts w:ascii="Times New Roman" w:hAnsi="Times New Roman"/>
          <w:szCs w:val="20"/>
        </w:rPr>
        <w:t xml:space="preserve">robust </w:t>
      </w:r>
      <w:r w:rsidR="001E6614">
        <w:rPr>
          <w:rFonts w:ascii="Times New Roman" w:hAnsi="Times New Roman"/>
          <w:szCs w:val="20"/>
        </w:rPr>
        <w:t xml:space="preserve">execution, and </w:t>
      </w:r>
      <w:r w:rsidR="00F56108">
        <w:rPr>
          <w:rFonts w:ascii="Times New Roman" w:hAnsi="Times New Roman"/>
          <w:szCs w:val="20"/>
        </w:rPr>
        <w:t xml:space="preserve">flexible </w:t>
      </w:r>
      <w:r w:rsidR="001E6614">
        <w:rPr>
          <w:rFonts w:ascii="Times New Roman" w:hAnsi="Times New Roman"/>
          <w:szCs w:val="20"/>
        </w:rPr>
        <w:t>response mechanisms in the system by defining goals (e.g.</w:t>
      </w:r>
      <w:r w:rsidR="00F56108">
        <w:rPr>
          <w:rFonts w:ascii="Times New Roman" w:hAnsi="Times New Roman"/>
          <w:szCs w:val="20"/>
        </w:rPr>
        <w:t>,</w:t>
      </w:r>
      <w:r w:rsidR="001E6614">
        <w:rPr>
          <w:rFonts w:ascii="Times New Roman" w:hAnsi="Times New Roman"/>
          <w:szCs w:val="20"/>
        </w:rPr>
        <w:t xml:space="preserve"> keep tracking error within a certain </w:t>
      </w:r>
      <w:r w:rsidR="00C51B18">
        <w:rPr>
          <w:rFonts w:ascii="Times New Roman" w:hAnsi="Times New Roman"/>
          <w:szCs w:val="20"/>
        </w:rPr>
        <w:t xml:space="preserve">RMS </w:t>
      </w:r>
      <w:r w:rsidR="001E6614">
        <w:rPr>
          <w:rFonts w:ascii="Times New Roman" w:hAnsi="Times New Roman"/>
          <w:szCs w:val="20"/>
        </w:rPr>
        <w:t>error) for the states of the physical system instead of defining precise execution procedures up</w:t>
      </w:r>
      <w:r w:rsidR="00F56108">
        <w:rPr>
          <w:rFonts w:ascii="Times New Roman" w:hAnsi="Times New Roman"/>
          <w:szCs w:val="20"/>
        </w:rPr>
        <w:t xml:space="preserve"> </w:t>
      </w:r>
      <w:r w:rsidR="001E6614">
        <w:rPr>
          <w:rFonts w:ascii="Times New Roman" w:hAnsi="Times New Roman"/>
          <w:szCs w:val="20"/>
        </w:rPr>
        <w:t>front.</w:t>
      </w:r>
    </w:p>
    <w:p w:rsidR="00583A26" w:rsidRDefault="001E6614">
      <w:pPr>
        <w:ind w:firstLine="360"/>
        <w:rPr>
          <w:rFonts w:ascii="Times New Roman" w:hAnsi="Times New Roman"/>
          <w:szCs w:val="20"/>
        </w:rPr>
      </w:pPr>
      <w:r>
        <w:rPr>
          <w:rFonts w:ascii="Times New Roman" w:hAnsi="Times New Roman"/>
          <w:szCs w:val="20"/>
        </w:rPr>
        <w:t xml:space="preserve">State Analysis provides a uniform, methodical, and rigorous approach for developing </w:t>
      </w:r>
      <w:r>
        <w:rPr>
          <w:rFonts w:ascii="Times New Roman" w:hAnsi="Times New Roman"/>
        </w:rPr>
        <w:t>control system architecture by</w:t>
      </w:r>
      <w:r>
        <w:rPr>
          <w:rFonts w:ascii="Times New Roman" w:hAnsi="Times New Roman"/>
          <w:szCs w:val="20"/>
        </w:rPr>
        <w:t>:</w:t>
      </w:r>
    </w:p>
    <w:p w:rsidR="00583A26" w:rsidRDefault="002B5C1D">
      <w:pPr>
        <w:numPr>
          <w:ilvl w:val="0"/>
          <w:numId w:val="20"/>
        </w:numPr>
        <w:tabs>
          <w:tab w:val="num" w:pos="720"/>
        </w:tabs>
        <w:jc w:val="left"/>
        <w:rPr>
          <w:rFonts w:ascii="Times New Roman" w:hAnsi="Times New Roman"/>
          <w:szCs w:val="20"/>
        </w:rPr>
      </w:pPr>
      <w:r>
        <w:rPr>
          <w:rFonts w:ascii="Times New Roman" w:hAnsi="Times New Roman"/>
          <w:szCs w:val="20"/>
        </w:rPr>
        <w:t>D</w:t>
      </w:r>
      <w:r w:rsidR="001E6614">
        <w:rPr>
          <w:rFonts w:ascii="Times New Roman" w:hAnsi="Times New Roman"/>
          <w:szCs w:val="20"/>
        </w:rPr>
        <w:t>iscovering, characterizing, representing, and documenting the state variables of a system</w:t>
      </w:r>
      <w:r w:rsidR="00F56108">
        <w:rPr>
          <w:rFonts w:ascii="Times New Roman" w:hAnsi="Times New Roman"/>
          <w:szCs w:val="20"/>
        </w:rPr>
        <w:t>;</w:t>
      </w:r>
    </w:p>
    <w:p w:rsidR="001E6614" w:rsidRDefault="002B5C1D" w:rsidP="001E6614">
      <w:pPr>
        <w:numPr>
          <w:ilvl w:val="0"/>
          <w:numId w:val="20"/>
        </w:numPr>
        <w:tabs>
          <w:tab w:val="num" w:pos="720"/>
        </w:tabs>
        <w:jc w:val="left"/>
        <w:rPr>
          <w:rFonts w:ascii="Times New Roman" w:hAnsi="Times New Roman"/>
          <w:szCs w:val="20"/>
        </w:rPr>
      </w:pPr>
      <w:r>
        <w:rPr>
          <w:rFonts w:ascii="Times New Roman" w:hAnsi="Times New Roman"/>
          <w:szCs w:val="20"/>
        </w:rPr>
        <w:t>M</w:t>
      </w:r>
      <w:r w:rsidR="001E6614">
        <w:rPr>
          <w:rFonts w:ascii="Times New Roman" w:hAnsi="Times New Roman"/>
          <w:szCs w:val="20"/>
        </w:rPr>
        <w:t>odelling the behaviour of state variables and relationships among them, including information about hardware</w:t>
      </w:r>
      <w:r w:rsidR="00F56108">
        <w:rPr>
          <w:rFonts w:ascii="Times New Roman" w:hAnsi="Times New Roman"/>
          <w:szCs w:val="20"/>
        </w:rPr>
        <w:t>;</w:t>
      </w:r>
    </w:p>
    <w:p w:rsidR="001E6614" w:rsidRDefault="002B5C1D" w:rsidP="001E6614">
      <w:pPr>
        <w:numPr>
          <w:ilvl w:val="0"/>
          <w:numId w:val="20"/>
        </w:numPr>
        <w:tabs>
          <w:tab w:val="num" w:pos="720"/>
        </w:tabs>
        <w:jc w:val="left"/>
        <w:rPr>
          <w:rFonts w:ascii="Times New Roman" w:hAnsi="Times New Roman"/>
          <w:szCs w:val="20"/>
        </w:rPr>
      </w:pPr>
      <w:r>
        <w:rPr>
          <w:rFonts w:ascii="Times New Roman" w:hAnsi="Times New Roman"/>
          <w:szCs w:val="20"/>
        </w:rPr>
        <w:t>I</w:t>
      </w:r>
      <w:r w:rsidR="001E6614">
        <w:rPr>
          <w:rFonts w:ascii="Times New Roman" w:hAnsi="Times New Roman"/>
          <w:szCs w:val="20"/>
        </w:rPr>
        <w:t>dentifying interfaces and operation</w:t>
      </w:r>
      <w:r w:rsidR="00F56108">
        <w:rPr>
          <w:rFonts w:ascii="Times New Roman" w:hAnsi="Times New Roman"/>
          <w:szCs w:val="20"/>
        </w:rPr>
        <w:t>; and</w:t>
      </w:r>
    </w:p>
    <w:p w:rsidR="001E6614" w:rsidRPr="00CD0B13" w:rsidRDefault="002B5C1D" w:rsidP="00CD0B13">
      <w:pPr>
        <w:numPr>
          <w:ilvl w:val="0"/>
          <w:numId w:val="20"/>
        </w:numPr>
        <w:tabs>
          <w:tab w:val="num" w:pos="720"/>
        </w:tabs>
        <w:jc w:val="left"/>
        <w:rPr>
          <w:rFonts w:ascii="Times New Roman" w:hAnsi="Times New Roman"/>
          <w:szCs w:val="20"/>
        </w:rPr>
      </w:pPr>
      <w:r>
        <w:rPr>
          <w:rFonts w:ascii="Times New Roman" w:hAnsi="Times New Roman"/>
          <w:szCs w:val="20"/>
        </w:rPr>
        <w:t>C</w:t>
      </w:r>
      <w:r w:rsidR="001E6614">
        <w:rPr>
          <w:rFonts w:ascii="Times New Roman" w:hAnsi="Times New Roman"/>
          <w:szCs w:val="20"/>
        </w:rPr>
        <w:t>apturing the mission objectives in detailed scenarios motivated by operator intent</w:t>
      </w:r>
      <w:r w:rsidR="00F56108">
        <w:rPr>
          <w:rFonts w:ascii="Times New Roman" w:hAnsi="Times New Roman"/>
          <w:szCs w:val="20"/>
        </w:rPr>
        <w:t>.</w:t>
      </w:r>
    </w:p>
    <w:p w:rsidR="00583A26" w:rsidRDefault="001E6614">
      <w:pPr>
        <w:ind w:firstLine="187"/>
        <w:rPr>
          <w:rFonts w:ascii="Times New Roman" w:hAnsi="Times New Roman"/>
        </w:rPr>
      </w:pPr>
      <w:r>
        <w:rPr>
          <w:rFonts w:ascii="Times New Roman" w:hAnsi="Times New Roman"/>
          <w:szCs w:val="20"/>
        </w:rPr>
        <w:t>In State Analysis, nominal and off-nominal states are given equal stature in the model. State Analysis provides the opportunity for (but does not obligate) earlier consideration of faults and off-nominal behaviour. Fault Detection, Isolation, and Recovery (FDIR</w:t>
      </w:r>
      <w:r w:rsidR="00F56108">
        <w:rPr>
          <w:rFonts w:ascii="Times New Roman" w:hAnsi="Times New Roman"/>
          <w:szCs w:val="20"/>
        </w:rPr>
        <w:t>, also known as Fault Management</w:t>
      </w:r>
      <w:r>
        <w:rPr>
          <w:rFonts w:ascii="Times New Roman" w:hAnsi="Times New Roman"/>
          <w:szCs w:val="20"/>
        </w:rPr>
        <w:t xml:space="preserve">) </w:t>
      </w:r>
      <w:r w:rsidRPr="00F56108">
        <w:rPr>
          <w:rFonts w:ascii="Times New Roman" w:hAnsi="Times New Roman"/>
          <w:szCs w:val="20"/>
        </w:rPr>
        <w:t>become</w:t>
      </w:r>
      <w:r w:rsidR="00F56108" w:rsidRPr="00F56108">
        <w:rPr>
          <w:rFonts w:ascii="Times New Roman" w:hAnsi="Times New Roman"/>
          <w:szCs w:val="20"/>
        </w:rPr>
        <w:t>s</w:t>
      </w:r>
      <w:r w:rsidRPr="00F56108">
        <w:rPr>
          <w:rFonts w:ascii="Times New Roman" w:hAnsi="Times New Roman"/>
          <w:szCs w:val="20"/>
        </w:rPr>
        <w:t xml:space="preserve"> an integral part of the control system design.</w:t>
      </w:r>
      <w:r w:rsidR="009E4E72" w:rsidRPr="009E4E72">
        <w:rPr>
          <w:rFonts w:ascii="Times New Roman" w:hAnsi="Times New Roman"/>
        </w:rPr>
        <w:t xml:space="preserve"> A strict boundary is drawn between the </w:t>
      </w:r>
      <w:r w:rsidR="009E4E72" w:rsidRPr="009E4E72">
        <w:rPr>
          <w:rFonts w:ascii="Times New Roman" w:hAnsi="Times New Roman"/>
          <w:b/>
          <w:bCs/>
        </w:rPr>
        <w:t>Control System</w:t>
      </w:r>
      <w:r w:rsidR="009E4E72" w:rsidRPr="009E4E72">
        <w:rPr>
          <w:rFonts w:ascii="Times New Roman" w:hAnsi="Times New Roman"/>
        </w:rPr>
        <w:t xml:space="preserve"> being designed and the target </w:t>
      </w:r>
      <w:r w:rsidR="009E4E72" w:rsidRPr="009E4E72">
        <w:rPr>
          <w:rFonts w:ascii="Times New Roman" w:hAnsi="Times New Roman"/>
          <w:b/>
          <w:bCs/>
        </w:rPr>
        <w:t>System Under Control</w:t>
      </w:r>
      <w:r w:rsidR="00677BC4">
        <w:rPr>
          <w:rFonts w:ascii="Times New Roman" w:hAnsi="Times New Roman"/>
        </w:rPr>
        <w:t xml:space="preserve">, </w:t>
      </w:r>
      <w:r w:rsidR="009E4E72" w:rsidRPr="009E4E72">
        <w:rPr>
          <w:rFonts w:ascii="Times New Roman" w:hAnsi="Times New Roman"/>
        </w:rPr>
        <w:t xml:space="preserve">as shown in </w:t>
      </w:r>
      <w:fldSimple w:instr=" REF _Ref305059108 \h  \* MERGEFORMAT ">
        <w:ins w:id="4" w:author="rkarban" w:date="2011-10-06T02:51:00Z">
          <w:r w:rsidR="008E4A80" w:rsidRPr="008E4A80">
            <w:rPr>
              <w:rFonts w:ascii="Times New Roman" w:hAnsi="Times New Roman"/>
              <w:rPrChange w:id="5" w:author="rkarban" w:date="2011-10-06T02:51:00Z">
                <w:rPr/>
              </w:rPrChange>
            </w:rPr>
            <w:t>Figure 2</w:t>
          </w:r>
        </w:ins>
        <w:del w:id="6" w:author="rkarban" w:date="2011-10-06T02:51:00Z">
          <w:r w:rsidR="00BC1C20" w:rsidRPr="00BC1C20" w:rsidDel="008E4A80">
            <w:rPr>
              <w:rFonts w:ascii="Times New Roman" w:hAnsi="Times New Roman"/>
            </w:rPr>
            <w:delText>Figure 2</w:delText>
          </w:r>
        </w:del>
      </w:fldSimple>
      <w:r w:rsidR="00677BC4">
        <w:rPr>
          <w:rFonts w:ascii="Times New Roman" w:hAnsi="Times New Roman"/>
        </w:rPr>
        <w:t>.</w:t>
      </w:r>
    </w:p>
    <w:p w:rsidR="001E6614" w:rsidRDefault="00BC1C20" w:rsidP="001E6614">
      <w:pPr>
        <w:pStyle w:val="BodyTextIndent"/>
        <w:keepNext/>
      </w:pPr>
      <w:r>
        <w:rPr>
          <w:noProof/>
          <w:lang w:val="en-US"/>
        </w:rPr>
        <w:drawing>
          <wp:inline distT="0" distB="0" distL="0" distR="0">
            <wp:extent cx="2968625" cy="1910879"/>
            <wp:effectExtent l="19050" t="0" r="3175"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2968625" cy="1910879"/>
                    </a:xfrm>
                    <a:prstGeom prst="rect">
                      <a:avLst/>
                    </a:prstGeom>
                    <a:noFill/>
                    <a:ln w="9525">
                      <a:noFill/>
                      <a:miter lim="800000"/>
                      <a:headEnd/>
                      <a:tailEnd/>
                    </a:ln>
                  </pic:spPr>
                </pic:pic>
              </a:graphicData>
            </a:graphic>
          </wp:inline>
        </w:drawing>
      </w:r>
    </w:p>
    <w:p w:rsidR="001E6614" w:rsidRDefault="001E6614" w:rsidP="001E6614">
      <w:pPr>
        <w:pStyle w:val="Caption"/>
        <w:jc w:val="center"/>
        <w:rPr>
          <w:b w:val="0"/>
        </w:rPr>
      </w:pPr>
      <w:bookmarkStart w:id="7" w:name="_Ref305059108"/>
      <w:r w:rsidRPr="001E6614">
        <w:rPr>
          <w:b w:val="0"/>
        </w:rPr>
        <w:t xml:space="preserve">Figure </w:t>
      </w:r>
      <w:r w:rsidR="0084061C" w:rsidRPr="001E6614">
        <w:rPr>
          <w:b w:val="0"/>
        </w:rPr>
        <w:fldChar w:fldCharType="begin"/>
      </w:r>
      <w:r w:rsidRPr="001E6614">
        <w:rPr>
          <w:b w:val="0"/>
        </w:rPr>
        <w:instrText xml:space="preserve"> SEQ Figure \* ARABIC </w:instrText>
      </w:r>
      <w:r w:rsidR="0084061C" w:rsidRPr="001E6614">
        <w:rPr>
          <w:b w:val="0"/>
        </w:rPr>
        <w:fldChar w:fldCharType="separate"/>
      </w:r>
      <w:r w:rsidR="008E4A80">
        <w:rPr>
          <w:b w:val="0"/>
          <w:noProof/>
        </w:rPr>
        <w:t>2</w:t>
      </w:r>
      <w:r w:rsidR="0084061C" w:rsidRPr="001E6614">
        <w:rPr>
          <w:b w:val="0"/>
        </w:rPr>
        <w:fldChar w:fldCharType="end"/>
      </w:r>
      <w:bookmarkEnd w:id="7"/>
      <w:r w:rsidRPr="001E6614">
        <w:rPr>
          <w:b w:val="0"/>
        </w:rPr>
        <w:t xml:space="preserve"> State Analysis Architectural Concepts</w:t>
      </w:r>
    </w:p>
    <w:p w:rsidR="00192C16" w:rsidRPr="00F56108" w:rsidRDefault="009E4E72" w:rsidP="00C573E2">
      <w:pPr>
        <w:rPr>
          <w:rFonts w:ascii="Times New Roman" w:hAnsi="Times New Roman"/>
        </w:rPr>
      </w:pPr>
      <w:r w:rsidRPr="009E4E72">
        <w:rPr>
          <w:rFonts w:ascii="Times New Roman" w:hAnsi="Times New Roman"/>
        </w:rPr>
        <w:t xml:space="preserve">State Analysis provides sound architectural principles and rules which help to achieve the requirements and goals of the </w:t>
      </w:r>
      <w:r w:rsidR="00677BC4">
        <w:rPr>
          <w:rFonts w:ascii="Times New Roman" w:hAnsi="Times New Roman"/>
        </w:rPr>
        <w:t>E-</w:t>
      </w:r>
      <w:r w:rsidRPr="009E4E72">
        <w:rPr>
          <w:rFonts w:ascii="Times New Roman" w:hAnsi="Times New Roman"/>
        </w:rPr>
        <w:t xml:space="preserve">ELT TCS. Thus, many concepts </w:t>
      </w:r>
      <w:r w:rsidR="00677BC4">
        <w:rPr>
          <w:rFonts w:ascii="Times New Roman" w:hAnsi="Times New Roman"/>
        </w:rPr>
        <w:t xml:space="preserve">of the method </w:t>
      </w:r>
      <w:r w:rsidRPr="009E4E72">
        <w:rPr>
          <w:rFonts w:ascii="Times New Roman" w:hAnsi="Times New Roman"/>
        </w:rPr>
        <w:t xml:space="preserve">have been baselined by the project, and adapted to the specific </w:t>
      </w:r>
      <w:r w:rsidRPr="009E4E72">
        <w:rPr>
          <w:rFonts w:ascii="Times New Roman" w:hAnsi="Times New Roman"/>
        </w:rPr>
        <w:lastRenderedPageBreak/>
        <w:t>needs of the project (like where to draw the line between control system and system under control for contractual reasons).</w:t>
      </w:r>
    </w:p>
    <w:p w:rsidR="0093242F" w:rsidRDefault="0093242F" w:rsidP="0093242F">
      <w:pPr>
        <w:pStyle w:val="Heading2"/>
      </w:pPr>
      <w:r>
        <w:t>VLT field testing</w:t>
      </w:r>
    </w:p>
    <w:p w:rsidR="00583A26" w:rsidRDefault="00C573E2">
      <w:pPr>
        <w:ind w:firstLine="180"/>
        <w:rPr>
          <w:rFonts w:ascii="Times New Roman" w:hAnsi="Times New Roman"/>
          <w:szCs w:val="20"/>
        </w:rPr>
      </w:pPr>
      <w:r>
        <w:rPr>
          <w:rFonts w:ascii="Times New Roman" w:hAnsi="Times New Roman"/>
          <w:szCs w:val="20"/>
        </w:rPr>
        <w:t xml:space="preserve">As part of </w:t>
      </w:r>
      <w:r w:rsidR="00677BC4">
        <w:rPr>
          <w:rFonts w:ascii="Times New Roman" w:hAnsi="Times New Roman"/>
          <w:szCs w:val="20"/>
        </w:rPr>
        <w:t xml:space="preserve">validating the </w:t>
      </w:r>
      <w:r>
        <w:rPr>
          <w:rFonts w:ascii="Times New Roman" w:hAnsi="Times New Roman"/>
          <w:szCs w:val="20"/>
        </w:rPr>
        <w:t>technology decisions for the E-ELT, control systems at the VLT (</w:t>
      </w:r>
      <w:fldSimple w:instr=" REF _Ref305059915 \h  \* MERGEFORMAT ">
        <w:ins w:id="8" w:author="rkarban" w:date="2011-10-06T02:51:00Z">
          <w:r w:rsidR="008E4A80" w:rsidRPr="00C573E2">
            <w:t xml:space="preserve">Figure </w:t>
          </w:r>
          <w:r w:rsidR="008E4A80">
            <w:t>3</w:t>
          </w:r>
        </w:ins>
        <w:del w:id="9" w:author="rkarban" w:date="2011-10-06T02:51:00Z">
          <w:r w:rsidR="00BC1C20" w:rsidRPr="00C573E2" w:rsidDel="008E4A80">
            <w:delText xml:space="preserve">Figure </w:delText>
          </w:r>
          <w:r w:rsidR="00BC1C20" w:rsidDel="008E4A80">
            <w:delText>3</w:delText>
          </w:r>
        </w:del>
      </w:fldSimple>
      <w:r>
        <w:rPr>
          <w:rFonts w:ascii="Times New Roman" w:hAnsi="Times New Roman"/>
          <w:szCs w:val="20"/>
        </w:rPr>
        <w:t>)</w:t>
      </w:r>
      <w:r w:rsidR="00540806">
        <w:rPr>
          <w:rFonts w:ascii="Times New Roman" w:hAnsi="Times New Roman"/>
          <w:szCs w:val="20"/>
        </w:rPr>
        <w:t xml:space="preserve"> [</w:t>
      </w:r>
      <w:r w:rsidR="005E5ED6">
        <w:rPr>
          <w:rFonts w:ascii="Times New Roman" w:hAnsi="Times New Roman"/>
          <w:szCs w:val="20"/>
        </w:rPr>
        <w:t>4</w:t>
      </w:r>
      <w:r w:rsidR="00540806">
        <w:rPr>
          <w:rFonts w:ascii="Times New Roman" w:hAnsi="Times New Roman"/>
          <w:szCs w:val="20"/>
        </w:rPr>
        <w:t>]</w:t>
      </w:r>
      <w:r>
        <w:rPr>
          <w:rFonts w:ascii="Times New Roman" w:hAnsi="Times New Roman"/>
          <w:szCs w:val="20"/>
        </w:rPr>
        <w:t xml:space="preserve"> are being refurbished using technologies intended for use in the E-ELT control systems. </w:t>
      </w:r>
      <w:r w:rsidR="003D7D00">
        <w:rPr>
          <w:rFonts w:ascii="Times New Roman" w:hAnsi="Times New Roman"/>
          <w:szCs w:val="20"/>
        </w:rPr>
        <w:t>T</w:t>
      </w:r>
      <w:r>
        <w:rPr>
          <w:rFonts w:ascii="Times New Roman" w:hAnsi="Times New Roman"/>
          <w:szCs w:val="20"/>
        </w:rPr>
        <w:t>he upgrades serve several purposes: field test technologies and methods in an operational environment (out</w:t>
      </w:r>
      <w:r w:rsidR="003D7D00">
        <w:rPr>
          <w:rFonts w:ascii="Times New Roman" w:hAnsi="Times New Roman"/>
          <w:szCs w:val="20"/>
        </w:rPr>
        <w:t>side</w:t>
      </w:r>
      <w:r>
        <w:rPr>
          <w:rFonts w:ascii="Times New Roman" w:hAnsi="Times New Roman"/>
          <w:szCs w:val="20"/>
        </w:rPr>
        <w:t xml:space="preserve"> the lab)</w:t>
      </w:r>
      <w:r w:rsidR="00677BC4">
        <w:rPr>
          <w:rFonts w:ascii="Times New Roman" w:hAnsi="Times New Roman"/>
          <w:szCs w:val="20"/>
        </w:rPr>
        <w:t>,</w:t>
      </w:r>
      <w:r>
        <w:rPr>
          <w:rFonts w:ascii="Times New Roman" w:hAnsi="Times New Roman"/>
          <w:szCs w:val="20"/>
        </w:rPr>
        <w:t xml:space="preserve"> provid</w:t>
      </w:r>
      <w:r w:rsidR="00677BC4">
        <w:rPr>
          <w:rFonts w:ascii="Times New Roman" w:hAnsi="Times New Roman"/>
          <w:szCs w:val="20"/>
        </w:rPr>
        <w:t>e</w:t>
      </w:r>
      <w:r>
        <w:rPr>
          <w:rFonts w:ascii="Times New Roman" w:hAnsi="Times New Roman"/>
          <w:szCs w:val="20"/>
        </w:rPr>
        <w:t xml:space="preserve"> input into the E-ELT technology decisions, address obsolescence in the UT telescope control systems, and ready </w:t>
      </w:r>
      <w:r w:rsidR="003D7D00">
        <w:rPr>
          <w:rFonts w:ascii="Times New Roman" w:hAnsi="Times New Roman"/>
          <w:szCs w:val="20"/>
        </w:rPr>
        <w:t>observatory technical</w:t>
      </w:r>
      <w:r>
        <w:rPr>
          <w:rFonts w:ascii="Times New Roman" w:hAnsi="Times New Roman"/>
          <w:szCs w:val="20"/>
        </w:rPr>
        <w:t xml:space="preserve"> staff for the construction of the E-ELT.</w:t>
      </w:r>
    </w:p>
    <w:p w:rsidR="00583A26" w:rsidRDefault="0084061C" w:rsidP="00C51B18">
      <w:pPr>
        <w:rPr>
          <w:rFonts w:ascii="Times New Roman" w:hAnsi="Times New Roman"/>
          <w:szCs w:val="20"/>
        </w:rPr>
      </w:pPr>
      <w:r w:rsidRPr="0084061C">
        <w:rPr>
          <w:rFonts w:ascii="Times New Roman" w:hAnsi="Times New Roman"/>
          <w:noProof/>
          <w:lang w:val="en-US"/>
        </w:rPr>
        <w:pict>
          <v:shapetype id="_x0000_t202" coordsize="21600,21600" o:spt="202" path="m,l,21600r21600,l21600,xe">
            <v:stroke joinstyle="miter"/>
            <v:path gradientshapeok="t" o:connecttype="rect"/>
          </v:shapetype>
          <v:shape id="Text Box 43" o:spid="_x0000_s1026" type="#_x0000_t202" style="position:absolute;left:0;text-align:left;margin-left:.9pt;margin-top:96.5pt;width:90pt;height:17.9pt;z-index:251662336;visibility:visib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" stroked="f">
            <v:textbox inset="0,0,0,0">
              <w:txbxContent>
                <w:p w:rsidR="00D6770E" w:rsidRPr="00C573E2" w:rsidRDefault="00D6770E" w:rsidP="00C573E2">
                  <w:pPr>
                    <w:pStyle w:val="Caption"/>
                    <w:jc w:val="center"/>
                    <w:rPr>
                      <w:rFonts w:ascii="Times New Roman" w:hAnsi="Times New Roman"/>
                      <w:b w:val="0"/>
                      <w:noProof/>
                      <w:sz w:val="24"/>
                      <w:szCs w:val="24"/>
                    </w:rPr>
                  </w:pPr>
                  <w:bookmarkStart w:id="10" w:name="_Ref305059915"/>
                  <w:r w:rsidRPr="00C573E2">
                    <w:rPr>
                      <w:b w:val="0"/>
                    </w:rPr>
                    <w:t xml:space="preserve">Figure </w:t>
                  </w:r>
                  <w:r w:rsidR="0084061C" w:rsidRPr="00C573E2">
                    <w:rPr>
                      <w:b w:val="0"/>
                    </w:rPr>
                    <w:fldChar w:fldCharType="begin"/>
                  </w:r>
                  <w:r w:rsidRPr="00C573E2">
                    <w:rPr>
                      <w:b w:val="0"/>
                    </w:rPr>
                    <w:instrText xml:space="preserve"> SEQ Figure \* ARABIC </w:instrText>
                  </w:r>
                  <w:r w:rsidR="0084061C" w:rsidRPr="00C573E2">
                    <w:rPr>
                      <w:b w:val="0"/>
                    </w:rPr>
                    <w:fldChar w:fldCharType="separate"/>
                  </w:r>
                  <w:r w:rsidR="008E4A80">
                    <w:rPr>
                      <w:b w:val="0"/>
                      <w:noProof/>
                    </w:rPr>
                    <w:t>3</w:t>
                  </w:r>
                  <w:r w:rsidR="0084061C" w:rsidRPr="00C573E2">
                    <w:rPr>
                      <w:b w:val="0"/>
                    </w:rPr>
                    <w:fldChar w:fldCharType="end"/>
                  </w:r>
                  <w:bookmarkEnd w:id="10"/>
                  <w:r w:rsidRPr="00C573E2">
                    <w:rPr>
                      <w:b w:val="0"/>
                    </w:rPr>
                    <w:t xml:space="preserve"> VLT</w:t>
                  </w:r>
                  <w:r>
                    <w:rPr>
                      <w:b w:val="0"/>
                    </w:rPr>
                    <w:t xml:space="preserve"> UT</w:t>
                  </w:r>
                </w:p>
              </w:txbxContent>
            </v:textbox>
            <w10:wrap type="square"/>
          </v:shape>
        </w:pict>
      </w:r>
      <w:r w:rsidR="005E5ED6">
        <w:rPr>
          <w:rFonts w:ascii="Times New Roman" w:hAnsi="Times New Roman"/>
          <w:noProof/>
          <w:lang w:val="en-US"/>
        </w:rPr>
        <w:drawing>
          <wp:anchor distT="0" distB="0" distL="114300" distR="114300" simplePos="0" relativeHeight="251661311" behindDoc="0" locked="0" layoutInCell="1" allowOverlap="1">
            <wp:simplePos x="0" y="0"/>
            <wp:positionH relativeFrom="margin">
              <wp:posOffset>6350</wp:posOffset>
            </wp:positionH>
            <wp:positionV relativeFrom="paragraph">
              <wp:posOffset>48895</wp:posOffset>
            </wp:positionV>
            <wp:extent cx="1133475" cy="1343660"/>
            <wp:effectExtent l="19050" t="0" r="9525" b="0"/>
            <wp:wrapSquare wrapText="bothSides"/>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0" cstate="print"/>
                    <a:srcRect/>
                    <a:stretch>
                      <a:fillRect/>
                    </a:stretch>
                  </pic:blipFill>
                  <pic:spPr bwMode="auto">
                    <a:xfrm>
                      <a:off x="0" y="0"/>
                      <a:ext cx="1133475" cy="1343660"/>
                    </a:xfrm>
                    <a:prstGeom prst="rect">
                      <a:avLst/>
                    </a:prstGeom>
                    <a:noFill/>
                  </pic:spPr>
                </pic:pic>
              </a:graphicData>
            </a:graphic>
          </wp:anchor>
        </w:drawing>
      </w:r>
      <w:r w:rsidR="00C573E2" w:rsidRPr="00677BC4">
        <w:rPr>
          <w:rFonts w:ascii="Times New Roman" w:hAnsi="Times New Roman"/>
          <w:szCs w:val="20"/>
        </w:rPr>
        <w:t>As the first step in the upgrade and field test program, the enclosure (dome) control system (ECS) of one Unit Telescope (UT) was refurbished in 2010</w:t>
      </w:r>
      <w:r w:rsidR="00677BC4">
        <w:rPr>
          <w:rFonts w:ascii="Times New Roman" w:hAnsi="Times New Roman"/>
          <w:szCs w:val="20"/>
        </w:rPr>
        <w:t xml:space="preserve">, using the </w:t>
      </w:r>
      <w:r w:rsidR="00444118">
        <w:rPr>
          <w:rFonts w:ascii="Times New Roman" w:hAnsi="Times New Roman"/>
          <w:szCs w:val="20"/>
        </w:rPr>
        <w:t>SA</w:t>
      </w:r>
      <w:r w:rsidR="00677BC4">
        <w:rPr>
          <w:rFonts w:ascii="Times New Roman" w:hAnsi="Times New Roman"/>
          <w:szCs w:val="20"/>
        </w:rPr>
        <w:t xml:space="preserve"> method and architecture.</w:t>
      </w:r>
      <w:r w:rsidR="00C573E2" w:rsidRPr="00677BC4">
        <w:rPr>
          <w:rFonts w:ascii="Times New Roman" w:hAnsi="Times New Roman"/>
          <w:szCs w:val="20"/>
        </w:rPr>
        <w:t xml:space="preserve"> It is now successfully operating at the </w:t>
      </w:r>
      <w:r w:rsidR="00CD0B13" w:rsidRPr="00677BC4">
        <w:rPr>
          <w:rFonts w:ascii="Times New Roman" w:hAnsi="Times New Roman"/>
          <w:szCs w:val="20"/>
        </w:rPr>
        <w:t xml:space="preserve">Paranal </w:t>
      </w:r>
      <w:r w:rsidR="00C573E2" w:rsidRPr="00677BC4">
        <w:rPr>
          <w:rFonts w:ascii="Times New Roman" w:hAnsi="Times New Roman"/>
          <w:szCs w:val="20"/>
        </w:rPr>
        <w:t>observatory.</w:t>
      </w:r>
    </w:p>
    <w:p w:rsidR="00C573E2" w:rsidRDefault="00C573E2" w:rsidP="00C573E2">
      <w:pPr>
        <w:rPr>
          <w:rFonts w:ascii="Times New Roman" w:hAnsi="Times New Roman"/>
          <w:sz w:val="22"/>
          <w:szCs w:val="22"/>
        </w:rPr>
      </w:pPr>
    </w:p>
    <w:p w:rsidR="00583A26" w:rsidRDefault="00C573E2">
      <w:pPr>
        <w:ind w:firstLine="180"/>
        <w:rPr>
          <w:rFonts w:ascii="Times New Roman" w:hAnsi="Times New Roman"/>
          <w:szCs w:val="20"/>
        </w:rPr>
      </w:pPr>
      <w:r>
        <w:rPr>
          <w:rFonts w:ascii="Times New Roman" w:hAnsi="Times New Roman"/>
          <w:szCs w:val="20"/>
        </w:rPr>
        <w:t>The Enclosure Control System Upgrade comprised:</w:t>
      </w:r>
    </w:p>
    <w:p w:rsidR="00C573E2" w:rsidRDefault="00C573E2" w:rsidP="00C573E2">
      <w:pPr>
        <w:numPr>
          <w:ilvl w:val="0"/>
          <w:numId w:val="21"/>
        </w:numPr>
        <w:tabs>
          <w:tab w:val="num" w:pos="720"/>
        </w:tabs>
        <w:jc w:val="left"/>
        <w:rPr>
          <w:rFonts w:ascii="Times New Roman" w:hAnsi="Times New Roman"/>
          <w:szCs w:val="20"/>
        </w:rPr>
      </w:pPr>
      <w:r>
        <w:rPr>
          <w:rFonts w:ascii="Times New Roman" w:hAnsi="Times New Roman"/>
          <w:szCs w:val="20"/>
        </w:rPr>
        <w:t>Dome and Windscreen</w:t>
      </w:r>
      <w:r w:rsidR="00677BC4">
        <w:rPr>
          <w:rFonts w:ascii="Times New Roman" w:hAnsi="Times New Roman"/>
          <w:szCs w:val="20"/>
        </w:rPr>
        <w:t>;</w:t>
      </w:r>
    </w:p>
    <w:p w:rsidR="00C573E2" w:rsidRDefault="00C573E2" w:rsidP="00C573E2">
      <w:pPr>
        <w:numPr>
          <w:ilvl w:val="0"/>
          <w:numId w:val="21"/>
        </w:numPr>
        <w:tabs>
          <w:tab w:val="num" w:pos="720"/>
        </w:tabs>
        <w:jc w:val="left"/>
        <w:rPr>
          <w:rFonts w:ascii="Times New Roman" w:hAnsi="Times New Roman"/>
          <w:szCs w:val="20"/>
        </w:rPr>
      </w:pPr>
      <w:r>
        <w:rPr>
          <w:rFonts w:ascii="Times New Roman" w:hAnsi="Times New Roman"/>
          <w:szCs w:val="20"/>
        </w:rPr>
        <w:t>Seal, louvers, Observing Doors</w:t>
      </w:r>
      <w:r w:rsidR="00677BC4">
        <w:rPr>
          <w:rFonts w:ascii="Times New Roman" w:hAnsi="Times New Roman"/>
          <w:szCs w:val="20"/>
        </w:rPr>
        <w:t>;</w:t>
      </w:r>
    </w:p>
    <w:p w:rsidR="00B14611" w:rsidRDefault="00C573E2" w:rsidP="00C573E2">
      <w:pPr>
        <w:numPr>
          <w:ilvl w:val="0"/>
          <w:numId w:val="21"/>
        </w:numPr>
        <w:tabs>
          <w:tab w:val="num" w:pos="720"/>
        </w:tabs>
        <w:jc w:val="left"/>
        <w:rPr>
          <w:rFonts w:ascii="Times New Roman" w:hAnsi="Times New Roman"/>
          <w:szCs w:val="20"/>
        </w:rPr>
      </w:pPr>
      <w:r>
        <w:rPr>
          <w:rFonts w:ascii="Times New Roman" w:hAnsi="Times New Roman"/>
          <w:szCs w:val="20"/>
        </w:rPr>
        <w:t>Telemetry</w:t>
      </w:r>
    </w:p>
    <w:p w:rsidR="00C573E2" w:rsidRDefault="00C573E2" w:rsidP="00C573E2">
      <w:pPr>
        <w:numPr>
          <w:ilvl w:val="0"/>
          <w:numId w:val="21"/>
        </w:numPr>
        <w:tabs>
          <w:tab w:val="num" w:pos="720"/>
        </w:tabs>
        <w:jc w:val="left"/>
        <w:rPr>
          <w:rFonts w:ascii="Times New Roman" w:hAnsi="Times New Roman"/>
          <w:szCs w:val="20"/>
        </w:rPr>
      </w:pPr>
      <w:r>
        <w:rPr>
          <w:rFonts w:ascii="Times New Roman" w:hAnsi="Times New Roman"/>
          <w:szCs w:val="20"/>
        </w:rPr>
        <w:t xml:space="preserve">Thermal </w:t>
      </w:r>
      <w:r w:rsidR="00444118">
        <w:rPr>
          <w:rFonts w:ascii="Times New Roman" w:hAnsi="Times New Roman"/>
          <w:szCs w:val="20"/>
        </w:rPr>
        <w:t>input/output (</w:t>
      </w:r>
      <w:r>
        <w:rPr>
          <w:rFonts w:ascii="Times New Roman" w:hAnsi="Times New Roman"/>
          <w:szCs w:val="20"/>
        </w:rPr>
        <w:t>I/O</w:t>
      </w:r>
      <w:r w:rsidR="00444118">
        <w:rPr>
          <w:rFonts w:ascii="Times New Roman" w:hAnsi="Times New Roman"/>
          <w:szCs w:val="20"/>
        </w:rPr>
        <w:t>)</w:t>
      </w:r>
      <w:r w:rsidR="00677BC4">
        <w:rPr>
          <w:rFonts w:ascii="Times New Roman" w:hAnsi="Times New Roman"/>
          <w:szCs w:val="20"/>
        </w:rPr>
        <w:t>;</w:t>
      </w:r>
    </w:p>
    <w:p w:rsidR="00C573E2" w:rsidRDefault="00C573E2" w:rsidP="00C573E2">
      <w:pPr>
        <w:numPr>
          <w:ilvl w:val="0"/>
          <w:numId w:val="21"/>
        </w:numPr>
        <w:tabs>
          <w:tab w:val="num" w:pos="720"/>
        </w:tabs>
        <w:jc w:val="left"/>
        <w:rPr>
          <w:rFonts w:ascii="Times New Roman" w:hAnsi="Times New Roman"/>
          <w:szCs w:val="20"/>
        </w:rPr>
      </w:pPr>
      <w:r>
        <w:rPr>
          <w:rFonts w:ascii="Times New Roman" w:hAnsi="Times New Roman"/>
          <w:szCs w:val="20"/>
        </w:rPr>
        <w:t>Approx</w:t>
      </w:r>
      <w:r w:rsidR="00677BC4">
        <w:rPr>
          <w:rFonts w:ascii="Times New Roman" w:hAnsi="Times New Roman"/>
          <w:szCs w:val="20"/>
        </w:rPr>
        <w:t>imately</w:t>
      </w:r>
      <w:r>
        <w:rPr>
          <w:rFonts w:ascii="Times New Roman" w:hAnsi="Times New Roman"/>
          <w:szCs w:val="20"/>
        </w:rPr>
        <w:t xml:space="preserve"> 1500 I/O points</w:t>
      </w:r>
      <w:r w:rsidR="00677BC4">
        <w:rPr>
          <w:rFonts w:ascii="Times New Roman" w:hAnsi="Times New Roman"/>
          <w:szCs w:val="20"/>
        </w:rPr>
        <w:t>.</w:t>
      </w:r>
    </w:p>
    <w:p w:rsidR="00C573E2" w:rsidRDefault="00C573E2" w:rsidP="00C573E2">
      <w:pPr>
        <w:rPr>
          <w:rFonts w:ascii="Times New Roman" w:hAnsi="Times New Roman"/>
          <w:szCs w:val="20"/>
        </w:rPr>
      </w:pPr>
      <w:r>
        <w:rPr>
          <w:rFonts w:ascii="Times New Roman" w:hAnsi="Times New Roman"/>
          <w:szCs w:val="20"/>
        </w:rPr>
        <w:t xml:space="preserve">The refurbished control system </w:t>
      </w:r>
      <w:r w:rsidR="00444118">
        <w:rPr>
          <w:rFonts w:ascii="Times New Roman" w:hAnsi="Times New Roman"/>
          <w:szCs w:val="20"/>
        </w:rPr>
        <w:t xml:space="preserve">interfaces </w:t>
      </w:r>
      <w:r>
        <w:rPr>
          <w:rFonts w:ascii="Times New Roman" w:hAnsi="Times New Roman"/>
          <w:szCs w:val="20"/>
        </w:rPr>
        <w:t>to existing sensors and actuators in the field, and integrate</w:t>
      </w:r>
      <w:r w:rsidR="001C3173">
        <w:rPr>
          <w:rFonts w:ascii="Times New Roman" w:hAnsi="Times New Roman"/>
          <w:szCs w:val="20"/>
        </w:rPr>
        <w:t>s</w:t>
      </w:r>
      <w:r>
        <w:rPr>
          <w:rFonts w:ascii="Times New Roman" w:hAnsi="Times New Roman"/>
          <w:szCs w:val="20"/>
        </w:rPr>
        <w:t xml:space="preserve"> transparently with the existing dome control interface at the supervisory level. The application of </w:t>
      </w:r>
      <w:r w:rsidR="00444118">
        <w:rPr>
          <w:rFonts w:ascii="Times New Roman" w:hAnsi="Times New Roman"/>
          <w:szCs w:val="20"/>
        </w:rPr>
        <w:t>SA</w:t>
      </w:r>
      <w:r>
        <w:rPr>
          <w:rFonts w:ascii="Times New Roman" w:hAnsi="Times New Roman"/>
          <w:szCs w:val="20"/>
        </w:rPr>
        <w:t xml:space="preserve"> was therefore </w:t>
      </w:r>
      <w:r w:rsidR="00444118">
        <w:rPr>
          <w:rFonts w:ascii="Times New Roman" w:hAnsi="Times New Roman"/>
          <w:szCs w:val="20"/>
        </w:rPr>
        <w:t xml:space="preserve">limited </w:t>
      </w:r>
      <w:r>
        <w:rPr>
          <w:rFonts w:ascii="Times New Roman" w:hAnsi="Times New Roman"/>
          <w:szCs w:val="20"/>
        </w:rPr>
        <w:t xml:space="preserve">to </w:t>
      </w:r>
      <w:r w:rsidR="00D1461D">
        <w:rPr>
          <w:rFonts w:ascii="Times New Roman" w:hAnsi="Times New Roman"/>
          <w:szCs w:val="20"/>
        </w:rPr>
        <w:t>the LCS and LSV.</w:t>
      </w:r>
    </w:p>
    <w:p w:rsidR="00583A26" w:rsidRDefault="00C573E2">
      <w:pPr>
        <w:ind w:firstLine="187"/>
        <w:rPr>
          <w:rFonts w:ascii="Times New Roman" w:hAnsi="Times New Roman"/>
          <w:szCs w:val="20"/>
        </w:rPr>
      </w:pPr>
      <w:r>
        <w:rPr>
          <w:rFonts w:ascii="Times New Roman" w:hAnsi="Times New Roman"/>
          <w:szCs w:val="20"/>
        </w:rPr>
        <w:t xml:space="preserve">The SA </w:t>
      </w:r>
      <w:r w:rsidR="00444118">
        <w:rPr>
          <w:rFonts w:ascii="Times New Roman" w:hAnsi="Times New Roman"/>
          <w:szCs w:val="20"/>
        </w:rPr>
        <w:t>control pattern</w:t>
      </w:r>
      <w:r>
        <w:rPr>
          <w:rFonts w:ascii="Times New Roman" w:hAnsi="Times New Roman"/>
          <w:szCs w:val="20"/>
        </w:rPr>
        <w:t xml:space="preserve"> drove the development of the data model</w:t>
      </w:r>
      <w:r w:rsidR="00C35DEA">
        <w:rPr>
          <w:rFonts w:ascii="Times New Roman" w:hAnsi="Times New Roman"/>
          <w:szCs w:val="20"/>
        </w:rPr>
        <w:t xml:space="preserve">, which consisted of </w:t>
      </w:r>
      <w:r w:rsidR="00D62427">
        <w:rPr>
          <w:rFonts w:ascii="Times New Roman" w:hAnsi="Times New Roman"/>
          <w:szCs w:val="20"/>
        </w:rPr>
        <w:t xml:space="preserve">building a </w:t>
      </w:r>
      <w:r>
        <w:rPr>
          <w:rFonts w:ascii="Times New Roman" w:hAnsi="Times New Roman"/>
          <w:szCs w:val="20"/>
        </w:rPr>
        <w:t xml:space="preserve">façade to the System Under Control, </w:t>
      </w:r>
      <w:r w:rsidR="00796D30">
        <w:rPr>
          <w:rFonts w:ascii="Times New Roman" w:hAnsi="Times New Roman"/>
          <w:szCs w:val="20"/>
        </w:rPr>
        <w:t xml:space="preserve">identifying </w:t>
      </w:r>
      <w:r w:rsidR="00C35DEA">
        <w:rPr>
          <w:rFonts w:ascii="Times New Roman" w:hAnsi="Times New Roman"/>
          <w:szCs w:val="20"/>
        </w:rPr>
        <w:t>and</w:t>
      </w:r>
      <w:r>
        <w:rPr>
          <w:rFonts w:ascii="Times New Roman" w:hAnsi="Times New Roman"/>
          <w:szCs w:val="20"/>
        </w:rPr>
        <w:t xml:space="preserve"> defini</w:t>
      </w:r>
      <w:r w:rsidR="00796D30">
        <w:rPr>
          <w:rFonts w:ascii="Times New Roman" w:hAnsi="Times New Roman"/>
          <w:szCs w:val="20"/>
        </w:rPr>
        <w:t>ng</w:t>
      </w:r>
      <w:r>
        <w:rPr>
          <w:rFonts w:ascii="Times New Roman" w:hAnsi="Times New Roman"/>
          <w:szCs w:val="20"/>
        </w:rPr>
        <w:t xml:space="preserve"> State Variable</w:t>
      </w:r>
      <w:r w:rsidR="00444118">
        <w:rPr>
          <w:rFonts w:ascii="Times New Roman" w:hAnsi="Times New Roman"/>
          <w:szCs w:val="20"/>
        </w:rPr>
        <w:t>s</w:t>
      </w:r>
      <w:r w:rsidR="00042962">
        <w:rPr>
          <w:rFonts w:ascii="Times New Roman" w:hAnsi="Times New Roman"/>
          <w:szCs w:val="20"/>
        </w:rPr>
        <w:t xml:space="preserve"> (SV</w:t>
      </w:r>
      <w:r w:rsidR="00444118">
        <w:rPr>
          <w:rFonts w:ascii="Times New Roman" w:hAnsi="Times New Roman"/>
          <w:szCs w:val="20"/>
        </w:rPr>
        <w:t>s</w:t>
      </w:r>
      <w:r w:rsidR="00042962">
        <w:rPr>
          <w:rFonts w:ascii="Times New Roman" w:hAnsi="Times New Roman"/>
          <w:szCs w:val="20"/>
        </w:rPr>
        <w:t>)</w:t>
      </w:r>
      <w:r>
        <w:rPr>
          <w:rFonts w:ascii="Times New Roman" w:hAnsi="Times New Roman"/>
          <w:szCs w:val="20"/>
        </w:rPr>
        <w:t xml:space="preserve"> and </w:t>
      </w:r>
      <w:r w:rsidR="00D62427">
        <w:rPr>
          <w:rFonts w:ascii="Times New Roman" w:hAnsi="Times New Roman"/>
          <w:szCs w:val="20"/>
        </w:rPr>
        <w:t xml:space="preserve">specifying </w:t>
      </w:r>
      <w:r>
        <w:rPr>
          <w:rFonts w:ascii="Times New Roman" w:hAnsi="Times New Roman"/>
          <w:szCs w:val="20"/>
        </w:rPr>
        <w:t>Goals).</w:t>
      </w:r>
    </w:p>
    <w:p w:rsidR="00C573E2" w:rsidRDefault="00C573E2" w:rsidP="00C573E2">
      <w:pPr>
        <w:pStyle w:val="BodyTextIndent"/>
      </w:pPr>
      <w:r>
        <w:t xml:space="preserve">Though only a limited and introductory application of </w:t>
      </w:r>
      <w:r w:rsidR="00444118">
        <w:t>SA</w:t>
      </w:r>
      <w:r>
        <w:t xml:space="preserve"> was made, the architectural rules of SA aided in improving the design </w:t>
      </w:r>
      <w:r w:rsidR="001C3173">
        <w:t>of the</w:t>
      </w:r>
      <w:r>
        <w:t xml:space="preserve"> control system</w:t>
      </w:r>
      <w:r w:rsidR="001C3173">
        <w:t xml:space="preserve"> software</w:t>
      </w:r>
      <w:r>
        <w:t>.</w:t>
      </w:r>
      <w:r w:rsidR="00042962">
        <w:t xml:space="preserve"> </w:t>
      </w:r>
      <w:r>
        <w:t>Estimators (</w:t>
      </w:r>
      <w:r w:rsidR="00444118">
        <w:t xml:space="preserve">which </w:t>
      </w:r>
      <w:r>
        <w:t>generate state knowledge based on available evidence) read blocks of field data and publish data to State Variables. The Estimators were largely implemented with LabView</w:t>
      </w:r>
      <w:r w:rsidR="00C35DEA">
        <w:t>.</w:t>
      </w:r>
    </w:p>
    <w:p w:rsidR="00583A26" w:rsidRDefault="008C5CB3">
      <w:pPr>
        <w:ind w:firstLine="180"/>
        <w:rPr>
          <w:rFonts w:ascii="Times New Roman" w:hAnsi="Times New Roman"/>
          <w:szCs w:val="20"/>
        </w:rPr>
      </w:pPr>
      <w:r>
        <w:rPr>
          <w:rFonts w:ascii="Times New Roman" w:hAnsi="Times New Roman"/>
          <w:szCs w:val="20"/>
        </w:rPr>
        <w:t>During 2011 and 2012</w:t>
      </w:r>
      <w:r w:rsidR="00444118">
        <w:rPr>
          <w:rFonts w:ascii="Times New Roman" w:hAnsi="Times New Roman"/>
          <w:szCs w:val="20"/>
        </w:rPr>
        <w:t>,</w:t>
      </w:r>
      <w:r>
        <w:rPr>
          <w:rFonts w:ascii="Times New Roman" w:hAnsi="Times New Roman"/>
          <w:szCs w:val="20"/>
        </w:rPr>
        <w:t xml:space="preserve"> the project will be working to upgrade the control system of the main axes. The goal of the project is to achieve </w:t>
      </w:r>
      <w:r w:rsidR="00B57F21">
        <w:rPr>
          <w:rFonts w:ascii="Times New Roman" w:hAnsi="Times New Roman"/>
          <w:szCs w:val="20"/>
        </w:rPr>
        <w:t xml:space="preserve">the </w:t>
      </w:r>
      <w:r>
        <w:rPr>
          <w:rFonts w:ascii="Times New Roman" w:hAnsi="Times New Roman"/>
          <w:szCs w:val="20"/>
        </w:rPr>
        <w:t>same or improved scientific performance while tackling obsolescence in the system by upgrading with specific technologies and architectures targeted for use in the E-ELT.</w:t>
      </w:r>
    </w:p>
    <w:p w:rsidR="00583A26" w:rsidRDefault="008C5CB3">
      <w:pPr>
        <w:ind w:firstLine="180"/>
        <w:rPr>
          <w:rFonts w:ascii="Times New Roman" w:hAnsi="Times New Roman"/>
          <w:szCs w:val="20"/>
        </w:rPr>
      </w:pPr>
      <w:r>
        <w:rPr>
          <w:rFonts w:ascii="Times New Roman" w:hAnsi="Times New Roman"/>
          <w:szCs w:val="20"/>
        </w:rPr>
        <w:t xml:space="preserve">The </w:t>
      </w:r>
      <w:r w:rsidR="00B57F21">
        <w:rPr>
          <w:rFonts w:ascii="Times New Roman" w:hAnsi="Times New Roman"/>
          <w:szCs w:val="20"/>
        </w:rPr>
        <w:t xml:space="preserve">main axes </w:t>
      </w:r>
      <w:r>
        <w:rPr>
          <w:rFonts w:ascii="Times New Roman" w:hAnsi="Times New Roman"/>
          <w:szCs w:val="20"/>
        </w:rPr>
        <w:t xml:space="preserve">control system provides </w:t>
      </w:r>
      <w:r w:rsidR="00C97A67">
        <w:rPr>
          <w:rFonts w:ascii="Times New Roman" w:hAnsi="Times New Roman"/>
          <w:szCs w:val="20"/>
        </w:rPr>
        <w:t xml:space="preserve">the </w:t>
      </w:r>
      <w:r>
        <w:rPr>
          <w:rFonts w:ascii="Times New Roman" w:hAnsi="Times New Roman"/>
          <w:szCs w:val="20"/>
        </w:rPr>
        <w:t>means for telescope positioning (mov</w:t>
      </w:r>
      <w:r w:rsidR="00B57F21">
        <w:rPr>
          <w:rFonts w:ascii="Times New Roman" w:hAnsi="Times New Roman"/>
          <w:szCs w:val="20"/>
        </w:rPr>
        <w:t>ing</w:t>
      </w:r>
      <w:r>
        <w:rPr>
          <w:rFonts w:ascii="Times New Roman" w:hAnsi="Times New Roman"/>
          <w:szCs w:val="20"/>
        </w:rPr>
        <w:t xml:space="preserve"> the telescope in either Altitude or Azimuth axis in order to </w:t>
      </w:r>
      <w:r w:rsidR="00B57F21">
        <w:rPr>
          <w:rFonts w:ascii="Times New Roman" w:hAnsi="Times New Roman"/>
          <w:szCs w:val="20"/>
        </w:rPr>
        <w:t xml:space="preserve">point </w:t>
      </w:r>
      <w:r>
        <w:rPr>
          <w:rFonts w:ascii="Times New Roman" w:hAnsi="Times New Roman"/>
          <w:szCs w:val="20"/>
        </w:rPr>
        <w:t>the telescope) and telescope tracking (</w:t>
      </w:r>
      <w:r w:rsidR="00B57F21">
        <w:rPr>
          <w:rFonts w:ascii="Times New Roman" w:hAnsi="Times New Roman"/>
          <w:szCs w:val="20"/>
        </w:rPr>
        <w:t>coordinating the</w:t>
      </w:r>
      <w:r>
        <w:rPr>
          <w:rFonts w:ascii="Times New Roman" w:hAnsi="Times New Roman"/>
          <w:szCs w:val="20"/>
        </w:rPr>
        <w:t xml:space="preserve"> movements </w:t>
      </w:r>
      <w:r w:rsidR="00B57F21">
        <w:rPr>
          <w:rFonts w:ascii="Times New Roman" w:hAnsi="Times New Roman"/>
          <w:szCs w:val="20"/>
        </w:rPr>
        <w:t xml:space="preserve">in </w:t>
      </w:r>
      <w:r w:rsidR="00B57F21">
        <w:rPr>
          <w:rFonts w:ascii="Times New Roman" w:hAnsi="Times New Roman"/>
          <w:szCs w:val="20"/>
        </w:rPr>
        <w:lastRenderedPageBreak/>
        <w:t>both axes</w:t>
      </w:r>
      <w:r>
        <w:rPr>
          <w:rFonts w:ascii="Times New Roman" w:hAnsi="Times New Roman"/>
          <w:szCs w:val="20"/>
        </w:rPr>
        <w:t xml:space="preserve"> in order to track celestial objects given </w:t>
      </w:r>
      <w:r w:rsidR="00B57F21">
        <w:rPr>
          <w:rFonts w:ascii="Times New Roman" w:hAnsi="Times New Roman"/>
          <w:szCs w:val="20"/>
        </w:rPr>
        <w:t xml:space="preserve">their </w:t>
      </w:r>
      <w:r>
        <w:rPr>
          <w:rFonts w:ascii="Times New Roman" w:hAnsi="Times New Roman"/>
          <w:szCs w:val="20"/>
        </w:rPr>
        <w:t xml:space="preserve">position, motion and </w:t>
      </w:r>
      <w:r w:rsidR="00B57F21">
        <w:rPr>
          <w:rFonts w:ascii="Times New Roman" w:hAnsi="Times New Roman"/>
          <w:szCs w:val="20"/>
        </w:rPr>
        <w:t xml:space="preserve">the </w:t>
      </w:r>
      <w:r>
        <w:rPr>
          <w:rFonts w:ascii="Times New Roman" w:hAnsi="Times New Roman"/>
          <w:szCs w:val="20"/>
        </w:rPr>
        <w:t>current time)</w:t>
      </w:r>
      <w:r w:rsidR="00B57F21">
        <w:rPr>
          <w:rFonts w:ascii="Times New Roman" w:hAnsi="Times New Roman"/>
          <w:szCs w:val="20"/>
        </w:rPr>
        <w:t>.</w:t>
      </w:r>
    </w:p>
    <w:p w:rsidR="00583A26" w:rsidRDefault="008C5CB3">
      <w:pPr>
        <w:ind w:firstLine="180"/>
        <w:rPr>
          <w:rFonts w:ascii="Times New Roman" w:hAnsi="Times New Roman"/>
          <w:sz w:val="24"/>
        </w:rPr>
      </w:pPr>
      <w:r>
        <w:rPr>
          <w:rFonts w:ascii="Times New Roman" w:hAnsi="Times New Roman"/>
          <w:szCs w:val="20"/>
        </w:rPr>
        <w:t>Th</w:t>
      </w:r>
      <w:r w:rsidR="00BC1C20">
        <w:rPr>
          <w:rFonts w:ascii="Times New Roman" w:hAnsi="Times New Roman"/>
          <w:szCs w:val="20"/>
        </w:rPr>
        <w:t>e main axes</w:t>
      </w:r>
      <w:r>
        <w:rPr>
          <w:rFonts w:ascii="Times New Roman" w:hAnsi="Times New Roman"/>
          <w:szCs w:val="20"/>
        </w:rPr>
        <w:t xml:space="preserve"> upgrade applies more rigorously the </w:t>
      </w:r>
      <w:r w:rsidR="00B57F21">
        <w:rPr>
          <w:rFonts w:ascii="Times New Roman" w:hAnsi="Times New Roman"/>
          <w:szCs w:val="20"/>
        </w:rPr>
        <w:t>SA method</w:t>
      </w:r>
      <w:r w:rsidR="00BC1C20">
        <w:rPr>
          <w:rFonts w:ascii="Times New Roman" w:hAnsi="Times New Roman"/>
          <w:szCs w:val="20"/>
        </w:rPr>
        <w:t xml:space="preserve"> than the enclosure upgrade</w:t>
      </w:r>
      <w:r>
        <w:rPr>
          <w:rFonts w:ascii="Times New Roman" w:hAnsi="Times New Roman"/>
          <w:szCs w:val="20"/>
        </w:rPr>
        <w:t xml:space="preserve">, together with other </w:t>
      </w:r>
      <w:r w:rsidR="00042962">
        <w:rPr>
          <w:rFonts w:ascii="Times New Roman" w:hAnsi="Times New Roman"/>
          <w:szCs w:val="20"/>
        </w:rPr>
        <w:t>MBSE</w:t>
      </w:r>
      <w:r>
        <w:rPr>
          <w:rFonts w:ascii="Times New Roman" w:hAnsi="Times New Roman"/>
          <w:szCs w:val="20"/>
        </w:rPr>
        <w:t xml:space="preserve"> concepts. In particular, a SysML [5] profile for SA is </w:t>
      </w:r>
      <w:r w:rsidR="00B57F21">
        <w:rPr>
          <w:rFonts w:ascii="Times New Roman" w:hAnsi="Times New Roman"/>
          <w:szCs w:val="20"/>
        </w:rPr>
        <w:t xml:space="preserve">being </w:t>
      </w:r>
      <w:r w:rsidR="00BD1850">
        <w:t>developed, allowing</w:t>
      </w:r>
      <w:r w:rsidR="00BD1850" w:rsidDel="00BD1850">
        <w:rPr>
          <w:rFonts w:ascii="Times New Roman" w:hAnsi="Times New Roman"/>
          <w:szCs w:val="20"/>
        </w:rPr>
        <w:t xml:space="preserve"> </w:t>
      </w:r>
      <w:r>
        <w:rPr>
          <w:rFonts w:ascii="Times New Roman" w:hAnsi="Times New Roman"/>
          <w:szCs w:val="20"/>
        </w:rPr>
        <w:t xml:space="preserve">integrating the </w:t>
      </w:r>
      <w:r w:rsidR="00B57F21">
        <w:rPr>
          <w:rFonts w:ascii="Times New Roman" w:hAnsi="Times New Roman"/>
          <w:szCs w:val="20"/>
        </w:rPr>
        <w:t>SA</w:t>
      </w:r>
      <w:r>
        <w:rPr>
          <w:rFonts w:ascii="Times New Roman" w:hAnsi="Times New Roman"/>
          <w:szCs w:val="20"/>
        </w:rPr>
        <w:t xml:space="preserve"> art</w:t>
      </w:r>
      <w:r w:rsidR="00B57F21">
        <w:rPr>
          <w:rFonts w:ascii="Times New Roman" w:hAnsi="Times New Roman"/>
          <w:szCs w:val="20"/>
        </w:rPr>
        <w:t>i</w:t>
      </w:r>
      <w:r>
        <w:rPr>
          <w:rFonts w:ascii="Times New Roman" w:hAnsi="Times New Roman"/>
          <w:szCs w:val="20"/>
        </w:rPr>
        <w:t xml:space="preserve">facts into </w:t>
      </w:r>
      <w:r w:rsidR="002A6462">
        <w:rPr>
          <w:rFonts w:ascii="Times New Roman" w:hAnsi="Times New Roman"/>
          <w:szCs w:val="20"/>
        </w:rPr>
        <w:t xml:space="preserve">an </w:t>
      </w:r>
      <w:r>
        <w:rPr>
          <w:rFonts w:ascii="Times New Roman" w:hAnsi="Times New Roman"/>
          <w:szCs w:val="20"/>
        </w:rPr>
        <w:t>overall system model. The overall system model is built according to principles of the Object Oriented Systems Engineering Method (OOSEM [5])</w:t>
      </w:r>
      <w:r w:rsidR="00B57F21">
        <w:rPr>
          <w:rFonts w:ascii="Times New Roman" w:hAnsi="Times New Roman"/>
          <w:szCs w:val="20"/>
        </w:rPr>
        <w:t>,</w:t>
      </w:r>
      <w:r>
        <w:rPr>
          <w:rFonts w:ascii="Times New Roman" w:hAnsi="Times New Roman"/>
          <w:szCs w:val="20"/>
        </w:rPr>
        <w:t xml:space="preserve"> which distinguishes a logical and physical model of the system, and also provides means to describe the system “as-is” and “to-be” and the relations between the two</w:t>
      </w:r>
      <w:r w:rsidR="00B57F21">
        <w:rPr>
          <w:rFonts w:ascii="Times New Roman" w:hAnsi="Times New Roman"/>
          <w:szCs w:val="20"/>
        </w:rPr>
        <w:t xml:space="preserve">– </w:t>
      </w:r>
      <w:r>
        <w:rPr>
          <w:rFonts w:ascii="Times New Roman" w:hAnsi="Times New Roman"/>
          <w:szCs w:val="20"/>
        </w:rPr>
        <w:t>particular</w:t>
      </w:r>
      <w:r w:rsidR="00B57F21">
        <w:rPr>
          <w:rFonts w:ascii="Times New Roman" w:hAnsi="Times New Roman"/>
          <w:szCs w:val="20"/>
        </w:rPr>
        <w:t>ly</w:t>
      </w:r>
      <w:r>
        <w:rPr>
          <w:rFonts w:ascii="Times New Roman" w:hAnsi="Times New Roman"/>
          <w:szCs w:val="20"/>
        </w:rPr>
        <w:t xml:space="preserve"> useful for an upgrade project</w:t>
      </w:r>
      <w:r>
        <w:rPr>
          <w:rFonts w:ascii="Times New Roman" w:hAnsi="Times New Roman"/>
          <w:sz w:val="24"/>
        </w:rPr>
        <w:t xml:space="preserve">. </w:t>
      </w:r>
      <w:r w:rsidRPr="008C5CB3">
        <w:rPr>
          <w:rFonts w:ascii="Times New Roman" w:hAnsi="Times New Roman"/>
          <w:szCs w:val="20"/>
        </w:rPr>
        <w:t xml:space="preserve">JPL </w:t>
      </w:r>
      <w:r w:rsidR="00B57F21">
        <w:rPr>
          <w:rFonts w:ascii="Times New Roman" w:hAnsi="Times New Roman"/>
          <w:szCs w:val="20"/>
        </w:rPr>
        <w:t xml:space="preserve">has </w:t>
      </w:r>
      <w:r w:rsidRPr="008C5CB3">
        <w:rPr>
          <w:rFonts w:ascii="Times New Roman" w:hAnsi="Times New Roman"/>
          <w:szCs w:val="20"/>
        </w:rPr>
        <w:t xml:space="preserve">already defined an initial UML profile for SA [6], which </w:t>
      </w:r>
      <w:r w:rsidR="00B57F21" w:rsidRPr="008C5CB3">
        <w:rPr>
          <w:rFonts w:ascii="Times New Roman" w:hAnsi="Times New Roman"/>
          <w:szCs w:val="20"/>
        </w:rPr>
        <w:t>serve</w:t>
      </w:r>
      <w:r w:rsidR="00B57F21">
        <w:rPr>
          <w:rFonts w:ascii="Times New Roman" w:hAnsi="Times New Roman"/>
          <w:szCs w:val="20"/>
        </w:rPr>
        <w:t>s</w:t>
      </w:r>
      <w:r w:rsidR="00B57F21" w:rsidRPr="008C5CB3">
        <w:rPr>
          <w:rFonts w:ascii="Times New Roman" w:hAnsi="Times New Roman"/>
          <w:szCs w:val="20"/>
        </w:rPr>
        <w:t xml:space="preserve"> </w:t>
      </w:r>
      <w:r w:rsidRPr="008C5CB3">
        <w:rPr>
          <w:rFonts w:ascii="Times New Roman" w:hAnsi="Times New Roman"/>
          <w:szCs w:val="20"/>
        </w:rPr>
        <w:t xml:space="preserve">as </w:t>
      </w:r>
      <w:r w:rsidR="00B57F21">
        <w:rPr>
          <w:rFonts w:ascii="Times New Roman" w:hAnsi="Times New Roman"/>
          <w:szCs w:val="20"/>
        </w:rPr>
        <w:t>a</w:t>
      </w:r>
      <w:r w:rsidR="00B57F21" w:rsidRPr="008C5CB3">
        <w:rPr>
          <w:rFonts w:ascii="Times New Roman" w:hAnsi="Times New Roman"/>
          <w:szCs w:val="20"/>
        </w:rPr>
        <w:t xml:space="preserve"> </w:t>
      </w:r>
      <w:r w:rsidRPr="008C5CB3">
        <w:rPr>
          <w:rFonts w:ascii="Times New Roman" w:hAnsi="Times New Roman"/>
          <w:szCs w:val="20"/>
        </w:rPr>
        <w:t xml:space="preserve">starting point </w:t>
      </w:r>
      <w:r w:rsidR="00B57F21">
        <w:rPr>
          <w:rFonts w:ascii="Times New Roman" w:hAnsi="Times New Roman"/>
          <w:szCs w:val="20"/>
        </w:rPr>
        <w:t xml:space="preserve">for </w:t>
      </w:r>
      <w:r w:rsidRPr="008C5CB3">
        <w:rPr>
          <w:rFonts w:ascii="Times New Roman" w:hAnsi="Times New Roman"/>
          <w:szCs w:val="20"/>
        </w:rPr>
        <w:t>the SysML profile</w:t>
      </w:r>
      <w:r>
        <w:rPr>
          <w:rFonts w:ascii="Times New Roman" w:hAnsi="Times New Roman"/>
          <w:sz w:val="24"/>
        </w:rPr>
        <w:t>.</w:t>
      </w:r>
    </w:p>
    <w:p w:rsidR="00583A26" w:rsidRDefault="0084061C">
      <w:pPr>
        <w:ind w:firstLine="180"/>
        <w:rPr>
          <w:rFonts w:ascii="Times New Roman" w:hAnsi="Times New Roman"/>
          <w:szCs w:val="20"/>
        </w:rPr>
      </w:pPr>
      <w:fldSimple w:instr=" REF _Ref305060996 \h  \* MERGEFORMAT ">
        <w:ins w:id="11" w:author="rkarban" w:date="2011-10-06T02:51:00Z">
          <w:r w:rsidR="008E4A80" w:rsidRPr="00DA1C06">
            <w:t xml:space="preserve">Figure </w:t>
          </w:r>
          <w:r w:rsidR="008E4A80" w:rsidRPr="008E4A80">
            <w:rPr>
              <w:rPrChange w:id="12" w:author="rkarban" w:date="2011-10-06T02:51:00Z">
                <w:rPr>
                  <w:b/>
                  <w:noProof/>
                </w:rPr>
              </w:rPrChange>
            </w:rPr>
            <w:t>4</w:t>
          </w:r>
        </w:ins>
        <w:del w:id="13" w:author="rkarban" w:date="2011-10-06T02:51:00Z">
          <w:r w:rsidR="00BC1C20" w:rsidRPr="00DA1C06" w:rsidDel="008E4A80">
            <w:delText xml:space="preserve">Figure </w:delText>
          </w:r>
          <w:r w:rsidR="00BC1C20" w:rsidRPr="00BC1C20" w:rsidDel="008E4A80">
            <w:delText>4</w:delText>
          </w:r>
        </w:del>
      </w:fldSimple>
      <w:r w:rsidR="00DA1C06">
        <w:rPr>
          <w:rFonts w:ascii="Times New Roman" w:hAnsi="Times New Roman"/>
          <w:szCs w:val="20"/>
        </w:rPr>
        <w:t xml:space="preserve"> </w:t>
      </w:r>
      <w:r w:rsidR="008C5CB3">
        <w:rPr>
          <w:rFonts w:ascii="Times New Roman" w:hAnsi="Times New Roman"/>
          <w:szCs w:val="20"/>
        </w:rPr>
        <w:t>shows a snippet of a State Effects Diagram (SED)</w:t>
      </w:r>
      <w:r w:rsidR="00B57F21">
        <w:rPr>
          <w:rFonts w:ascii="Times New Roman" w:hAnsi="Times New Roman"/>
          <w:szCs w:val="20"/>
        </w:rPr>
        <w:t>,</w:t>
      </w:r>
      <w:r w:rsidR="008C5CB3">
        <w:rPr>
          <w:rFonts w:ascii="Times New Roman" w:hAnsi="Times New Roman"/>
          <w:szCs w:val="20"/>
        </w:rPr>
        <w:t xml:space="preserve"> which is </w:t>
      </w:r>
      <w:r w:rsidR="00C97A67">
        <w:rPr>
          <w:rFonts w:ascii="Times New Roman" w:hAnsi="Times New Roman"/>
          <w:szCs w:val="20"/>
        </w:rPr>
        <w:t xml:space="preserve">a SA artifact </w:t>
      </w:r>
      <w:r w:rsidR="008C5CB3">
        <w:rPr>
          <w:rFonts w:ascii="Times New Roman" w:hAnsi="Times New Roman"/>
          <w:szCs w:val="20"/>
        </w:rPr>
        <w:t>used to identify SVs, Measurements, Commands, and the</w:t>
      </w:r>
      <w:r w:rsidR="00B57F21">
        <w:rPr>
          <w:rFonts w:ascii="Times New Roman" w:hAnsi="Times New Roman"/>
          <w:szCs w:val="20"/>
        </w:rPr>
        <w:t xml:space="preserve"> causal</w:t>
      </w:r>
      <w:r w:rsidR="008C5CB3">
        <w:rPr>
          <w:rFonts w:ascii="Times New Roman" w:hAnsi="Times New Roman"/>
          <w:szCs w:val="20"/>
        </w:rPr>
        <w:t xml:space="preserve"> effects</w:t>
      </w:r>
      <w:r w:rsidR="00B57F21">
        <w:rPr>
          <w:rFonts w:ascii="Times New Roman" w:hAnsi="Times New Roman"/>
          <w:szCs w:val="20"/>
        </w:rPr>
        <w:t xml:space="preserve"> between them</w:t>
      </w:r>
      <w:r w:rsidR="008C5CB3">
        <w:rPr>
          <w:rFonts w:ascii="Times New Roman" w:hAnsi="Times New Roman"/>
          <w:szCs w:val="20"/>
        </w:rPr>
        <w:t xml:space="preserve">. The main </w:t>
      </w:r>
      <w:r w:rsidR="00B57F21">
        <w:rPr>
          <w:rFonts w:ascii="Times New Roman" w:hAnsi="Times New Roman"/>
          <w:szCs w:val="20"/>
        </w:rPr>
        <w:t xml:space="preserve">focus </w:t>
      </w:r>
      <w:r w:rsidR="00DA1C06">
        <w:rPr>
          <w:rFonts w:ascii="Times New Roman" w:hAnsi="Times New Roman"/>
          <w:szCs w:val="20"/>
        </w:rPr>
        <w:t>in th</w:t>
      </w:r>
      <w:r w:rsidR="00BD1850">
        <w:rPr>
          <w:rFonts w:ascii="Times New Roman" w:hAnsi="Times New Roman"/>
          <w:szCs w:val="20"/>
        </w:rPr>
        <w:t>is</w:t>
      </w:r>
      <w:r w:rsidR="00DA1C06">
        <w:rPr>
          <w:rFonts w:ascii="Times New Roman" w:hAnsi="Times New Roman"/>
          <w:szCs w:val="20"/>
        </w:rPr>
        <w:t xml:space="preserve"> diagram is</w:t>
      </w:r>
      <w:r w:rsidR="008C5CB3">
        <w:rPr>
          <w:rFonts w:ascii="Times New Roman" w:hAnsi="Times New Roman"/>
          <w:szCs w:val="20"/>
        </w:rPr>
        <w:t xml:space="preserve"> the </w:t>
      </w:r>
      <w:r w:rsidR="00B57F21">
        <w:rPr>
          <w:rFonts w:ascii="Times New Roman" w:hAnsi="Times New Roman"/>
          <w:szCs w:val="20"/>
        </w:rPr>
        <w:t xml:space="preserve">set of </w:t>
      </w:r>
      <w:r w:rsidR="008C5CB3">
        <w:rPr>
          <w:rFonts w:ascii="Times New Roman" w:hAnsi="Times New Roman"/>
          <w:szCs w:val="20"/>
        </w:rPr>
        <w:t xml:space="preserve">effects on and of the physical state variable “Azimuth Position And Velocity”. Every box on the diagram corresponds to a physical SV which has to be estimated and possibly controlled. </w:t>
      </w:r>
    </w:p>
    <w:p w:rsidR="00DA1C06" w:rsidRDefault="00DA1C06" w:rsidP="00DA1C06">
      <w:pPr>
        <w:keepNext/>
        <w:jc w:val="center"/>
      </w:pPr>
      <w:r>
        <w:rPr>
          <w:rFonts w:ascii="Times New Roman" w:hAnsi="Times New Roman"/>
          <w:noProof/>
          <w:szCs w:val="20"/>
          <w:lang w:val="en-US"/>
        </w:rPr>
        <w:drawing>
          <wp:inline distT="0" distB="0" distL="0" distR="0">
            <wp:extent cx="2676525" cy="2152650"/>
            <wp:effectExtent l="19050" t="0" r="9525" b="0"/>
            <wp:docPr id="2"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11" cstate="print"/>
                    <a:srcRect/>
                    <a:stretch>
                      <a:fillRect/>
                    </a:stretch>
                  </pic:blipFill>
                  <pic:spPr bwMode="auto">
                    <a:xfrm>
                      <a:off x="0" y="0"/>
                      <a:ext cx="2676525" cy="2152650"/>
                    </a:xfrm>
                    <a:prstGeom prst="rect">
                      <a:avLst/>
                    </a:prstGeom>
                    <a:noFill/>
                  </pic:spPr>
                </pic:pic>
              </a:graphicData>
            </a:graphic>
          </wp:inline>
        </w:drawing>
      </w:r>
    </w:p>
    <w:p w:rsidR="008C5CB3" w:rsidRPr="00DA1C06" w:rsidRDefault="00DA1C06" w:rsidP="00DA1C06">
      <w:pPr>
        <w:pStyle w:val="Caption"/>
        <w:jc w:val="center"/>
        <w:rPr>
          <w:b w:val="0"/>
        </w:rPr>
      </w:pPr>
      <w:bookmarkStart w:id="14" w:name="_Ref305060996"/>
      <w:r w:rsidRPr="00DA1C06">
        <w:rPr>
          <w:b w:val="0"/>
        </w:rPr>
        <w:t xml:space="preserve">Figure </w:t>
      </w:r>
      <w:r w:rsidR="0084061C" w:rsidRPr="00DA1C06">
        <w:rPr>
          <w:b w:val="0"/>
        </w:rPr>
        <w:fldChar w:fldCharType="begin"/>
      </w:r>
      <w:r w:rsidRPr="00DA1C06">
        <w:rPr>
          <w:b w:val="0"/>
        </w:rPr>
        <w:instrText xml:space="preserve"> SEQ Figure \* ARABIC </w:instrText>
      </w:r>
      <w:r w:rsidR="0084061C" w:rsidRPr="00DA1C06">
        <w:rPr>
          <w:b w:val="0"/>
        </w:rPr>
        <w:fldChar w:fldCharType="separate"/>
      </w:r>
      <w:r w:rsidR="008E4A80">
        <w:rPr>
          <w:b w:val="0"/>
          <w:noProof/>
        </w:rPr>
        <w:t>4</w:t>
      </w:r>
      <w:r w:rsidR="0084061C" w:rsidRPr="00DA1C06">
        <w:rPr>
          <w:b w:val="0"/>
        </w:rPr>
        <w:fldChar w:fldCharType="end"/>
      </w:r>
      <w:bookmarkEnd w:id="14"/>
      <w:r w:rsidRPr="00DA1C06">
        <w:rPr>
          <w:b w:val="0"/>
        </w:rPr>
        <w:t xml:space="preserve"> State Effects Diagram of Main Axes</w:t>
      </w:r>
    </w:p>
    <w:p w:rsidR="005E5ED6" w:rsidRDefault="005E5ED6" w:rsidP="005E5ED6">
      <w:pPr>
        <w:ind w:firstLine="180"/>
        <w:rPr>
          <w:rFonts w:ascii="Times New Roman" w:hAnsi="Times New Roman"/>
          <w:szCs w:val="20"/>
        </w:rPr>
      </w:pPr>
      <w:r>
        <w:rPr>
          <w:rFonts w:ascii="Times New Roman" w:hAnsi="Times New Roman"/>
          <w:szCs w:val="20"/>
        </w:rPr>
        <w:t>The abstract &lt;&lt;affects&gt;&gt; relationships are later on modelled in a more rigorous way using SysML State Charts, Parametric models or Activities, if and only if a more accurate description is needed.</w:t>
      </w:r>
    </w:p>
    <w:p w:rsidR="005E5ED6" w:rsidRDefault="005E5ED6" w:rsidP="005E5ED6">
      <w:pPr>
        <w:ind w:firstLine="180"/>
        <w:rPr>
          <w:rFonts w:ascii="Times New Roman" w:hAnsi="Times New Roman"/>
          <w:szCs w:val="20"/>
        </w:rPr>
      </w:pPr>
      <w:r>
        <w:rPr>
          <w:rFonts w:ascii="Times New Roman" w:hAnsi="Times New Roman"/>
          <w:szCs w:val="20"/>
        </w:rPr>
        <w:t>The corresponding conceptual architecture (</w:t>
      </w:r>
      <w:fldSimple w:instr=" REF _Ref305060970 \h  \* MERGEFORMAT ">
        <w:ins w:id="15" w:author="rkarban" w:date="2011-10-06T02:51:00Z">
          <w:r w:rsidR="008E4A80" w:rsidRPr="00DA1C06">
            <w:t xml:space="preserve">Figure </w:t>
          </w:r>
          <w:r w:rsidR="008E4A80" w:rsidRPr="008E4A80">
            <w:rPr>
              <w:rPrChange w:id="16" w:author="rkarban" w:date="2011-10-06T02:51:00Z">
                <w:rPr>
                  <w:b/>
                  <w:noProof/>
                </w:rPr>
              </w:rPrChange>
            </w:rPr>
            <w:t>5</w:t>
          </w:r>
        </w:ins>
        <w:del w:id="17" w:author="rkarban" w:date="2011-10-06T02:51:00Z">
          <w:r w:rsidR="00BC1C20" w:rsidRPr="00DA1C06" w:rsidDel="008E4A80">
            <w:delText xml:space="preserve">Figure </w:delText>
          </w:r>
          <w:r w:rsidR="00BC1C20" w:rsidRPr="00BC1C20" w:rsidDel="008E4A80">
            <w:delText>5</w:delText>
          </w:r>
        </w:del>
      </w:fldSimple>
      <w:r>
        <w:rPr>
          <w:rFonts w:ascii="Times New Roman" w:hAnsi="Times New Roman"/>
          <w:szCs w:val="20"/>
        </w:rPr>
        <w:t>) can be derived from the SA artifacts, including the SEDs. It shows two SVs “EncHeadHealth SWSV IB” and “AzPosVel SWSV IB” with their respective estimators and controller, interacting with the Azimuth Axis Local Control System. Since everything is contained in the same model, referring to the same model elements, the information on the system is all consistent.</w:t>
      </w:r>
    </w:p>
    <w:p w:rsidR="00583A26" w:rsidRDefault="009E4E72">
      <w:pPr>
        <w:ind w:firstLine="180"/>
        <w:rPr>
          <w:rFonts w:ascii="Times New Roman" w:hAnsi="Times New Roman"/>
        </w:rPr>
      </w:pPr>
      <w:r w:rsidRPr="009E4E72">
        <w:rPr>
          <w:rFonts w:ascii="Times New Roman" w:hAnsi="Times New Roman"/>
        </w:rPr>
        <w:t>Many art</w:t>
      </w:r>
      <w:r w:rsidR="00C97A67">
        <w:rPr>
          <w:rFonts w:ascii="Times New Roman" w:hAnsi="Times New Roman"/>
        </w:rPr>
        <w:t>i</w:t>
      </w:r>
      <w:r w:rsidRPr="009E4E72">
        <w:rPr>
          <w:rFonts w:ascii="Times New Roman" w:hAnsi="Times New Roman"/>
        </w:rPr>
        <w:t xml:space="preserve">facts created </w:t>
      </w:r>
      <w:r w:rsidR="00C97A67">
        <w:rPr>
          <w:rFonts w:ascii="Times New Roman" w:hAnsi="Times New Roman"/>
        </w:rPr>
        <w:t>using</w:t>
      </w:r>
      <w:r w:rsidRPr="009E4E72">
        <w:rPr>
          <w:rFonts w:ascii="Times New Roman" w:hAnsi="Times New Roman"/>
        </w:rPr>
        <w:t xml:space="preserve"> SA can be re-used across projects and systems because they express domain concepts in an implementation</w:t>
      </w:r>
      <w:r w:rsidR="00C97A67">
        <w:rPr>
          <w:rFonts w:ascii="Times New Roman" w:hAnsi="Times New Roman"/>
        </w:rPr>
        <w:t>-</w:t>
      </w:r>
      <w:r w:rsidRPr="009E4E72">
        <w:rPr>
          <w:rFonts w:ascii="Times New Roman" w:hAnsi="Times New Roman"/>
        </w:rPr>
        <w:t>independent way. For example, SA art</w:t>
      </w:r>
      <w:r w:rsidR="00C97A67">
        <w:rPr>
          <w:rFonts w:ascii="Times New Roman" w:hAnsi="Times New Roman"/>
        </w:rPr>
        <w:t>i</w:t>
      </w:r>
      <w:r w:rsidRPr="009E4E72">
        <w:rPr>
          <w:rFonts w:ascii="Times New Roman" w:hAnsi="Times New Roman"/>
        </w:rPr>
        <w:t xml:space="preserve">facts </w:t>
      </w:r>
      <w:r w:rsidR="00C97A67">
        <w:rPr>
          <w:rFonts w:ascii="Times New Roman" w:hAnsi="Times New Roman"/>
        </w:rPr>
        <w:t xml:space="preserve">from a previous design </w:t>
      </w:r>
      <w:r w:rsidRPr="009E4E72">
        <w:rPr>
          <w:rFonts w:ascii="Times New Roman" w:hAnsi="Times New Roman"/>
        </w:rPr>
        <w:t xml:space="preserve">of an Antenna array [2] can be </w:t>
      </w:r>
      <w:r w:rsidR="00C97A67">
        <w:rPr>
          <w:rFonts w:ascii="Times New Roman" w:hAnsi="Times New Roman"/>
        </w:rPr>
        <w:t>leveraged</w:t>
      </w:r>
      <w:r w:rsidRPr="009E4E72">
        <w:rPr>
          <w:rFonts w:ascii="Times New Roman" w:hAnsi="Times New Roman"/>
        </w:rPr>
        <w:t xml:space="preserve"> for the E-ELT.</w:t>
      </w:r>
    </w:p>
    <w:p w:rsidR="00DA1C06" w:rsidRDefault="00DA1C06" w:rsidP="00DA1C06">
      <w:pPr>
        <w:keepNext/>
        <w:jc w:val="center"/>
      </w:pPr>
      <w:r>
        <w:rPr>
          <w:noProof/>
          <w:lang w:val="en-US"/>
        </w:rPr>
        <w:lastRenderedPageBreak/>
        <w:drawing>
          <wp:inline distT="0" distB="0" distL="0" distR="0">
            <wp:extent cx="2876550" cy="3072678"/>
            <wp:effectExtent l="1905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2" cstate="print"/>
                    <a:srcRect/>
                    <a:stretch>
                      <a:fillRect/>
                    </a:stretch>
                  </pic:blipFill>
                  <pic:spPr bwMode="auto">
                    <a:xfrm>
                      <a:off x="0" y="0"/>
                      <a:ext cx="2886967" cy="3083805"/>
                    </a:xfrm>
                    <a:prstGeom prst="rect">
                      <a:avLst/>
                    </a:prstGeom>
                    <a:noFill/>
                  </pic:spPr>
                </pic:pic>
              </a:graphicData>
            </a:graphic>
          </wp:inline>
        </w:drawing>
      </w:r>
    </w:p>
    <w:p w:rsidR="00DA1C06" w:rsidRDefault="00DA1C06" w:rsidP="00DA1C06">
      <w:pPr>
        <w:pStyle w:val="Caption"/>
        <w:jc w:val="center"/>
        <w:rPr>
          <w:b w:val="0"/>
        </w:rPr>
      </w:pPr>
      <w:bookmarkStart w:id="18" w:name="_Ref305060970"/>
      <w:r w:rsidRPr="00DA1C06">
        <w:rPr>
          <w:b w:val="0"/>
        </w:rPr>
        <w:t xml:space="preserve">Figure </w:t>
      </w:r>
      <w:r w:rsidR="0084061C" w:rsidRPr="00DA1C06">
        <w:rPr>
          <w:b w:val="0"/>
        </w:rPr>
        <w:fldChar w:fldCharType="begin"/>
      </w:r>
      <w:r w:rsidRPr="00DA1C06">
        <w:rPr>
          <w:b w:val="0"/>
        </w:rPr>
        <w:instrText xml:space="preserve"> SEQ Figure \* ARABIC </w:instrText>
      </w:r>
      <w:r w:rsidR="0084061C" w:rsidRPr="00DA1C06">
        <w:rPr>
          <w:b w:val="0"/>
        </w:rPr>
        <w:fldChar w:fldCharType="separate"/>
      </w:r>
      <w:r w:rsidR="008E4A80">
        <w:rPr>
          <w:b w:val="0"/>
          <w:noProof/>
        </w:rPr>
        <w:t>5</w:t>
      </w:r>
      <w:r w:rsidR="0084061C" w:rsidRPr="00DA1C06">
        <w:rPr>
          <w:b w:val="0"/>
        </w:rPr>
        <w:fldChar w:fldCharType="end"/>
      </w:r>
      <w:bookmarkEnd w:id="18"/>
      <w:r w:rsidRPr="00DA1C06">
        <w:rPr>
          <w:b w:val="0"/>
        </w:rPr>
        <w:t xml:space="preserve"> Conceptual State Based Architecture</w:t>
      </w:r>
    </w:p>
    <w:p w:rsidR="0093242F" w:rsidRDefault="0093242F" w:rsidP="0093242F">
      <w:pPr>
        <w:pStyle w:val="Heading2"/>
      </w:pPr>
      <w:r>
        <w:t>implementation</w:t>
      </w:r>
    </w:p>
    <w:p w:rsidR="00DA1C06" w:rsidRDefault="007734F3" w:rsidP="00DA1C06">
      <w:pPr>
        <w:pStyle w:val="BodyTextIndent"/>
      </w:pPr>
      <w:r>
        <w:t xml:space="preserve">JPL implemented the State Analysis </w:t>
      </w:r>
      <w:r w:rsidR="00C97A67">
        <w:t xml:space="preserve">method </w:t>
      </w:r>
      <w:r>
        <w:t>with its Mission Data System (MDS)</w:t>
      </w:r>
      <w:r w:rsidR="00C97A67">
        <w:t xml:space="preserve"> architecture [9]</w:t>
      </w:r>
      <w:r>
        <w:t xml:space="preserve">, which provides software libraries, classes, and behaviour reflecting the SA </w:t>
      </w:r>
      <w:r w:rsidR="00C97A67">
        <w:t>concepts (e.g.,</w:t>
      </w:r>
      <w:r>
        <w:t xml:space="preserve"> state variables, goals, etc</w:t>
      </w:r>
      <w:r w:rsidR="00C97A67">
        <w:t>)</w:t>
      </w:r>
      <w:r>
        <w:t xml:space="preserve">. The </w:t>
      </w:r>
      <w:r w:rsidR="003B60AB">
        <w:t xml:space="preserve">current </w:t>
      </w:r>
      <w:r w:rsidR="001251E5">
        <w:t xml:space="preserve">MDS </w:t>
      </w:r>
      <w:r>
        <w:t>implementation is based on method invocation</w:t>
      </w:r>
      <w:r w:rsidR="00D02871">
        <w:t>:</w:t>
      </w:r>
      <w:r>
        <w:t xml:space="preserve"> for example, a state variable is queried if its current constraint (its goal) </w:t>
      </w:r>
      <w:r w:rsidR="00D02871">
        <w:t xml:space="preserve">can </w:t>
      </w:r>
      <w:r>
        <w:t xml:space="preserve">still </w:t>
      </w:r>
      <w:r w:rsidR="00D02871">
        <w:t xml:space="preserve">be </w:t>
      </w:r>
      <w:r>
        <w:t>satisfi</w:t>
      </w:r>
      <w:r w:rsidR="00D02871">
        <w:t>ed</w:t>
      </w:r>
      <w:r>
        <w:t>.</w:t>
      </w:r>
    </w:p>
    <w:p w:rsidR="007734F3" w:rsidRDefault="007734F3" w:rsidP="00DA1C06">
      <w:pPr>
        <w:pStyle w:val="BodyTextIndent"/>
      </w:pPr>
      <w:r>
        <w:t xml:space="preserve">The current ESO prototype implementation is based on messaging, using the Data Distribution System (DDS) as its middleware. State Variables are realized by DDS topics. </w:t>
      </w:r>
      <w:r w:rsidR="001251E5">
        <w:t>Consequently</w:t>
      </w:r>
      <w:r>
        <w:t xml:space="preserve">, controllers and estimators can simply publish and subscribe to a </w:t>
      </w:r>
      <w:r w:rsidR="001251E5">
        <w:t>SV</w:t>
      </w:r>
      <w:r>
        <w:t>, mak</w:t>
      </w:r>
      <w:r w:rsidR="00C27748">
        <w:t xml:space="preserve">ing combination of multiple SVs in a control algorithm simple and without requiring knowledge of </w:t>
      </w:r>
      <w:r>
        <w:t>where the SV resides or wh</w:t>
      </w:r>
      <w:r w:rsidR="00C27748">
        <w:t>at</w:t>
      </w:r>
      <w:r>
        <w:t xml:space="preserve"> estimates it.</w:t>
      </w:r>
    </w:p>
    <w:p w:rsidR="007734F3" w:rsidRPr="00DA1C06" w:rsidRDefault="001251E5" w:rsidP="00DA1C06">
      <w:pPr>
        <w:pStyle w:val="BodyTextIndent"/>
      </w:pPr>
      <w:r>
        <w:t xml:space="preserve">In this way, the full SA control pattern </w:t>
      </w:r>
      <w:r w:rsidR="007734F3">
        <w:t xml:space="preserve">is implemented with the publish/subscribe mechanism, which allows </w:t>
      </w:r>
      <w:r w:rsidR="008B0ED8">
        <w:t xml:space="preserve">runtime </w:t>
      </w:r>
      <w:r w:rsidR="007734F3">
        <w:t>attach</w:t>
      </w:r>
      <w:r w:rsidR="008B0ED8">
        <w:t>ing</w:t>
      </w:r>
      <w:r w:rsidR="007734F3">
        <w:t xml:space="preserve"> and detach</w:t>
      </w:r>
      <w:r w:rsidR="008B0ED8">
        <w:t>ing</w:t>
      </w:r>
      <w:r w:rsidR="007734F3">
        <w:t xml:space="preserve"> </w:t>
      </w:r>
      <w:r w:rsidR="008B0ED8">
        <w:t xml:space="preserve">of </w:t>
      </w:r>
      <w:r w:rsidR="007734F3">
        <w:t>clients, for example to trace measurements and verify the behaviour of the control system.</w:t>
      </w:r>
    </w:p>
    <w:p w:rsidR="0093242F" w:rsidRDefault="0093242F" w:rsidP="0093242F">
      <w:pPr>
        <w:pStyle w:val="Heading2"/>
      </w:pPr>
      <w:r>
        <w:t>Summary and future work</w:t>
      </w:r>
    </w:p>
    <w:p w:rsidR="007734F3" w:rsidRPr="00C97A67" w:rsidRDefault="009E4E72" w:rsidP="007734F3">
      <w:pPr>
        <w:rPr>
          <w:rFonts w:ascii="Times New Roman" w:hAnsi="Times New Roman"/>
        </w:rPr>
      </w:pPr>
      <w:r w:rsidRPr="009E4E72">
        <w:rPr>
          <w:rFonts w:ascii="Times New Roman" w:hAnsi="Times New Roman"/>
        </w:rPr>
        <w:t xml:space="preserve">State Analysis is built on a sound theory which enables building an architecture for a distributed system, like the E-ELT, following well defined principles and rules. </w:t>
      </w:r>
      <w:r w:rsidR="001251E5">
        <w:rPr>
          <w:rFonts w:ascii="Times New Roman" w:hAnsi="Times New Roman"/>
        </w:rPr>
        <w:lastRenderedPageBreak/>
        <w:t>Although t</w:t>
      </w:r>
      <w:r w:rsidRPr="009E4E72">
        <w:rPr>
          <w:rFonts w:ascii="Times New Roman" w:hAnsi="Times New Roman"/>
        </w:rPr>
        <w:t>he scalability for very large systems needs still to be verified</w:t>
      </w:r>
      <w:r w:rsidR="001251E5">
        <w:rPr>
          <w:rFonts w:ascii="Times New Roman" w:hAnsi="Times New Roman"/>
        </w:rPr>
        <w:t xml:space="preserve">, the </w:t>
      </w:r>
      <w:r w:rsidRPr="009E4E72">
        <w:rPr>
          <w:rFonts w:ascii="Times New Roman" w:hAnsi="Times New Roman"/>
        </w:rPr>
        <w:t xml:space="preserve">first practical experiences on the VLT give us confidence to pursue the path of applying </w:t>
      </w:r>
      <w:r w:rsidR="001251E5">
        <w:rPr>
          <w:rFonts w:ascii="Times New Roman" w:hAnsi="Times New Roman"/>
        </w:rPr>
        <w:t>SA</w:t>
      </w:r>
      <w:r w:rsidRPr="009E4E72">
        <w:rPr>
          <w:rFonts w:ascii="Times New Roman" w:hAnsi="Times New Roman"/>
        </w:rPr>
        <w:t xml:space="preserve"> for the VLT upgrade and eventually for the E-ELT control system.</w:t>
      </w:r>
    </w:p>
    <w:p w:rsidR="007734F3" w:rsidRPr="00C97A67" w:rsidRDefault="002A6462" w:rsidP="007734F3">
      <w:pPr>
        <w:pStyle w:val="BodyTextIndent"/>
      </w:pPr>
      <w:r w:rsidRPr="00C97A67">
        <w:t xml:space="preserve">Integration with </w:t>
      </w:r>
      <w:r w:rsidR="00BD1850" w:rsidRPr="00C97A67">
        <w:t xml:space="preserve">other </w:t>
      </w:r>
      <w:r w:rsidR="007734F3" w:rsidRPr="00C97A67">
        <w:t>MBSE practices is fundamental</w:t>
      </w:r>
      <w:r w:rsidR="00042962" w:rsidRPr="00C97A67">
        <w:t xml:space="preserve"> to address all relevant system aspects,</w:t>
      </w:r>
      <w:r w:rsidR="009E4E72" w:rsidRPr="009E4E72">
        <w:t xml:space="preserve"> and requires, in particular, a SysML profile. The definition of the mapping between SA and SysML, and the formalization of SA concepts and relations in an ontology is part of the ongoing collaboration between ESO and JPL.</w:t>
      </w:r>
    </w:p>
    <w:p w:rsidR="00360819" w:rsidRDefault="00360819" w:rsidP="00360819">
      <w:pPr>
        <w:pStyle w:val="BodyTextIndent"/>
      </w:pPr>
      <w:r>
        <w:t xml:space="preserve">This research was carried out at </w:t>
      </w:r>
      <w:r w:rsidR="001251E5">
        <w:t xml:space="preserve">the European Southern Observatory and at </w:t>
      </w:r>
      <w:r>
        <w:t>the Jet Propulsion Laboratory, California Institute of Technology, under a contract with the National Aeronautics and Space Administration.</w:t>
      </w:r>
    </w:p>
    <w:p w:rsidR="00F653FB" w:rsidRDefault="00F653FB" w:rsidP="00F653FB">
      <w:pPr>
        <w:pStyle w:val="Heading2"/>
      </w:pPr>
      <w:r>
        <w:t>References</w:t>
      </w:r>
    </w:p>
    <w:p w:rsidR="005E5ED6" w:rsidRDefault="005E5ED6" w:rsidP="00741D39">
      <w:pPr>
        <w:pStyle w:val="ReferenceTextChar"/>
        <w:rPr>
          <w:szCs w:val="20"/>
        </w:rPr>
      </w:pPr>
      <w:r w:rsidRPr="005A7732" w:rsidDel="005E5ED6">
        <w:rPr>
          <w:lang w:val="en-US"/>
        </w:rPr>
        <w:t xml:space="preserve"> </w:t>
      </w:r>
      <w:r w:rsidR="00F653FB">
        <w:rPr>
          <w:szCs w:val="20"/>
        </w:rPr>
        <w:t>[</w:t>
      </w:r>
      <w:r>
        <w:rPr>
          <w:szCs w:val="20"/>
        </w:rPr>
        <w:t>1</w:t>
      </w:r>
      <w:r w:rsidR="00F653FB">
        <w:rPr>
          <w:szCs w:val="20"/>
        </w:rPr>
        <w:t>]</w:t>
      </w:r>
      <w:r w:rsidR="00F653FB">
        <w:rPr>
          <w:szCs w:val="20"/>
        </w:rPr>
        <w:tab/>
      </w:r>
      <w:r w:rsidRPr="00741D39">
        <w:rPr>
          <w:lang w:val="en-US"/>
        </w:rPr>
        <w:t>R. Gilmozzi, J. Spyromilio, „</w:t>
      </w:r>
      <w:r w:rsidRPr="00741D39">
        <w:rPr>
          <w:bCs/>
          <w:lang w:val="en-US"/>
        </w:rPr>
        <w:t>The 42m European ELT: status”</w:t>
      </w:r>
      <w:r w:rsidRPr="005E5ED6">
        <w:rPr>
          <w:lang w:val="en-US"/>
        </w:rPr>
        <w:t xml:space="preserve">”, Proc. </w:t>
      </w:r>
      <w:r w:rsidRPr="00C94054">
        <w:rPr>
          <w:lang w:val="de-DE"/>
        </w:rPr>
        <w:t xml:space="preserve">SPIE </w:t>
      </w:r>
      <w:r w:rsidRPr="009576AC">
        <w:rPr>
          <w:bCs/>
          <w:lang w:val="de-DE"/>
        </w:rPr>
        <w:t>7012</w:t>
      </w:r>
      <w:r w:rsidRPr="00C94054">
        <w:rPr>
          <w:b/>
          <w:bCs/>
          <w:lang w:val="de-DE"/>
        </w:rPr>
        <w:t xml:space="preserve">, </w:t>
      </w:r>
      <w:r w:rsidRPr="00C94054">
        <w:rPr>
          <w:lang w:val="de-DE"/>
        </w:rPr>
        <w:t>701219 (2008)</w:t>
      </w:r>
    </w:p>
    <w:p w:rsidR="00F653FB" w:rsidRDefault="005E5ED6" w:rsidP="00741D39">
      <w:pPr>
        <w:pStyle w:val="ReferenceTextChar"/>
        <w:rPr>
          <w:rStyle w:val="bibliographydate"/>
        </w:rPr>
      </w:pPr>
      <w:r>
        <w:rPr>
          <w:szCs w:val="20"/>
        </w:rPr>
        <w:t>[2]</w:t>
      </w:r>
      <w:r>
        <w:rPr>
          <w:szCs w:val="20"/>
        </w:rPr>
        <w:tab/>
      </w:r>
      <w:r w:rsidR="00F653FB">
        <w:rPr>
          <w:rStyle w:val="bibliographyauthorlist"/>
        </w:rPr>
        <w:t>J. Choi, A. Coleman, D. Dvorak, J. Hutcherson, M. Ingham, C.Y. Lee, P. Wolgast, “</w:t>
      </w:r>
      <w:r w:rsidR="00F653FB">
        <w:rPr>
          <w:szCs w:val="20"/>
        </w:rPr>
        <w:t xml:space="preserve">Goal-Based Operations of an Antenna Array for Deep Space Communication”, </w:t>
      </w:r>
      <w:r w:rsidR="00F653FB">
        <w:rPr>
          <w:rStyle w:val="bibliographytitle"/>
        </w:rPr>
        <w:t xml:space="preserve">iSAIRAS. </w:t>
      </w:r>
      <w:r w:rsidR="00F653FB">
        <w:rPr>
          <w:rStyle w:val="bibliographylocation"/>
        </w:rPr>
        <w:t xml:space="preserve">Los Angeles, CA. </w:t>
      </w:r>
      <w:r w:rsidR="00F653FB">
        <w:rPr>
          <w:rStyle w:val="bibliographydate"/>
        </w:rPr>
        <w:t>Feb 2008</w:t>
      </w:r>
    </w:p>
    <w:p w:rsidR="005E5ED6" w:rsidRDefault="00F653FB" w:rsidP="00741D39">
      <w:pPr>
        <w:pStyle w:val="ReferenceTextChar"/>
        <w:rPr>
          <w:rStyle w:val="bibliographyjournal"/>
        </w:rPr>
      </w:pPr>
      <w:r>
        <w:rPr>
          <w:szCs w:val="20"/>
        </w:rPr>
        <w:t>[3]</w:t>
      </w:r>
      <w:r>
        <w:rPr>
          <w:szCs w:val="20"/>
        </w:rPr>
        <w:tab/>
      </w:r>
      <w:r>
        <w:rPr>
          <w:rStyle w:val="bibliographyauthorlist"/>
        </w:rPr>
        <w:t xml:space="preserve">M. Ingham, R. Rasmussen, M. Bennett, A. Moncada, </w:t>
      </w:r>
      <w:r>
        <w:rPr>
          <w:szCs w:val="20"/>
        </w:rPr>
        <w:t xml:space="preserve">“Engineering Complex Embedded Systems with State Analysis and the Mission Data System”, </w:t>
      </w:r>
      <w:r>
        <w:rPr>
          <w:rStyle w:val="bibliographytitle"/>
        </w:rPr>
        <w:t>AIAA Journal of Aerospace Computing, Information and Communication</w:t>
      </w:r>
      <w:r>
        <w:rPr>
          <w:rStyle w:val="bibliographyjournal"/>
        </w:rPr>
        <w:t xml:space="preserve">. Vol. 2, No. 12, </w:t>
      </w:r>
      <w:r>
        <w:rPr>
          <w:rStyle w:val="bibliographydate"/>
        </w:rPr>
        <w:t>December 2005</w:t>
      </w:r>
      <w:r>
        <w:rPr>
          <w:rStyle w:val="bibliographyjournal"/>
        </w:rPr>
        <w:t>, pp-507-536</w:t>
      </w:r>
    </w:p>
    <w:p w:rsidR="00F653FB" w:rsidRDefault="005E5ED6" w:rsidP="00741D39">
      <w:pPr>
        <w:pStyle w:val="ReferenceTextChar"/>
        <w:rPr>
          <w:rStyle w:val="bibliographyjournal"/>
        </w:rPr>
      </w:pPr>
      <w:r>
        <w:rPr>
          <w:szCs w:val="20"/>
        </w:rPr>
        <w:t>[4]</w:t>
      </w:r>
      <w:r>
        <w:rPr>
          <w:szCs w:val="20"/>
        </w:rPr>
        <w:tab/>
      </w:r>
      <w:r>
        <w:t xml:space="preserve">K. Wirenstrand, “VLT telescope control software: status, development, and lessons learned”, Proc. </w:t>
      </w:r>
      <w:r w:rsidRPr="005E5ED6">
        <w:rPr>
          <w:lang w:val="en-US"/>
        </w:rPr>
        <w:t>SPIE 2003, vol. 4837, p. 965 (2003</w:t>
      </w:r>
      <w:r>
        <w:rPr>
          <w:lang w:val="en-US"/>
        </w:rPr>
        <w:t>(</w:t>
      </w:r>
    </w:p>
    <w:p w:rsidR="00F653FB" w:rsidRDefault="00F653FB" w:rsidP="00741D39">
      <w:pPr>
        <w:pStyle w:val="ReferenceTextChar"/>
      </w:pPr>
      <w:r>
        <w:rPr>
          <w:szCs w:val="20"/>
        </w:rPr>
        <w:t>[5]</w:t>
      </w:r>
      <w:r>
        <w:rPr>
          <w:szCs w:val="20"/>
        </w:rPr>
        <w:tab/>
        <w:t xml:space="preserve">S. </w:t>
      </w:r>
      <w:r>
        <w:t xml:space="preserve">Friedenthal, A. Moore, R. Steiner, “A Practical Guide to SysML”, Morgan Kaufmann </w:t>
      </w:r>
      <w:r>
        <w:rPr>
          <w:rStyle w:val="HTMLAcronym"/>
        </w:rPr>
        <w:t>OMG</w:t>
      </w:r>
      <w:r>
        <w:t xml:space="preserve"> Press, 2009</w:t>
      </w:r>
    </w:p>
    <w:p w:rsidR="00F653FB" w:rsidRDefault="00F653FB" w:rsidP="00741D39">
      <w:pPr>
        <w:pStyle w:val="ReferenceTextChar"/>
      </w:pPr>
      <w:r>
        <w:t>[6]</w:t>
      </w:r>
      <w:r>
        <w:tab/>
      </w:r>
      <w:r w:rsidR="00CD0B13">
        <w:t xml:space="preserve">A. </w:t>
      </w:r>
      <w:r>
        <w:t>Murray,</w:t>
      </w:r>
      <w:r w:rsidR="00CD0B13">
        <w:t xml:space="preserve"> R. </w:t>
      </w:r>
      <w:r>
        <w:t>Rasmussen, “</w:t>
      </w:r>
      <w:r w:rsidRPr="00535074">
        <w:t>A UML Profile for State Analysis</w:t>
      </w:r>
      <w:r>
        <w:t>,” IEEE Aerospace Conference, March 2011</w:t>
      </w:r>
    </w:p>
    <w:p w:rsidR="00F653FB" w:rsidRDefault="00F653FB" w:rsidP="00741D39">
      <w:pPr>
        <w:pStyle w:val="ReferenceTextChar"/>
      </w:pPr>
      <w:r w:rsidRPr="00535074">
        <w:t>[7]</w:t>
      </w:r>
      <w:r w:rsidRPr="00535074">
        <w:tab/>
      </w:r>
      <w:r w:rsidR="00CD0B13">
        <w:t xml:space="preserve">J. </w:t>
      </w:r>
      <w:r>
        <w:t>Estefan, “</w:t>
      </w:r>
      <w:r w:rsidRPr="00535074">
        <w:t>Survey of Model-Based Systems Engineering (MBSE) Methodologies</w:t>
      </w:r>
      <w:r>
        <w:t>,” Rev. B, INCOSE Tech</w:t>
      </w:r>
      <w:r w:rsidR="00B4123C">
        <w:t>n</w:t>
      </w:r>
      <w:r w:rsidR="00645462">
        <w:t xml:space="preserve">ical </w:t>
      </w:r>
      <w:r>
        <w:t>Pub</w:t>
      </w:r>
      <w:r w:rsidR="00645462">
        <w:t>lication</w:t>
      </w:r>
      <w:r>
        <w:t>, INCOSE-TD-2007-003-012008</w:t>
      </w:r>
    </w:p>
    <w:p w:rsidR="00F653FB" w:rsidRDefault="00F653FB" w:rsidP="00741D39">
      <w:pPr>
        <w:pStyle w:val="ReferenceTextChar"/>
      </w:pPr>
      <w:r>
        <w:t>[8]</w:t>
      </w:r>
      <w:r>
        <w:tab/>
      </w:r>
      <w:r w:rsidR="00645462">
        <w:t>G. Jones</w:t>
      </w:r>
      <w:r>
        <w:t>, D. Wag</w:t>
      </w:r>
      <w:r w:rsidR="00645462">
        <w:t>n</w:t>
      </w:r>
      <w:r>
        <w:t>er, D. Dvorak, A. Mishkin, “Human-Rated Automation and Robotics</w:t>
      </w:r>
      <w:r w:rsidR="00F56108">
        <w:t>”</w:t>
      </w:r>
      <w:r>
        <w:t xml:space="preserve">, JPL </w:t>
      </w:r>
      <w:r w:rsidR="00F56108">
        <w:t xml:space="preserve">Technical Report </w:t>
      </w:r>
      <w:r>
        <w:t>D</w:t>
      </w:r>
      <w:r w:rsidR="00F56108">
        <w:t>-</w:t>
      </w:r>
      <w:r>
        <w:t>66871, 2010</w:t>
      </w:r>
    </w:p>
    <w:p w:rsidR="00F653FB" w:rsidRDefault="00F653FB" w:rsidP="00741D39">
      <w:pPr>
        <w:pStyle w:val="ReferenceTextChar"/>
      </w:pPr>
      <w:r>
        <w:t>[9]</w:t>
      </w:r>
      <w:r>
        <w:tab/>
        <w:t xml:space="preserve">Mission Data System, </w:t>
      </w:r>
      <w:hyperlink r:id="rId13" w:history="1">
        <w:r w:rsidRPr="00E23F22">
          <w:rPr>
            <w:rStyle w:val="Hyperlink"/>
            <w:szCs w:val="20"/>
          </w:rPr>
          <w:t>http://mds.jpl.nasa.gov</w:t>
        </w:r>
      </w:hyperlink>
    </w:p>
    <w:p w:rsidR="00741D39" w:rsidRDefault="00741D39" w:rsidP="00741D39">
      <w:pPr>
        <w:pStyle w:val="ReferenceTextChar"/>
        <w:rPr>
          <w:kern w:val="16"/>
        </w:rPr>
        <w:sectPr w:rsidR="00741D39" w:rsidSect="00074A20">
          <w:footnotePr>
            <w:pos w:val="beneathText"/>
            <w:numFmt w:val="chicago"/>
          </w:footnotePr>
          <w:endnotePr>
            <w:numFmt w:val="decimal"/>
          </w:endnotePr>
          <w:type w:val="continuous"/>
          <w:pgSz w:w="11907" w:h="16840" w:code="9"/>
          <w:pgMar w:top="2098" w:right="1134" w:bottom="1080" w:left="1134" w:header="2102" w:footer="1080" w:gutter="0"/>
          <w:cols w:num="2" w:space="288"/>
          <w:docGrid w:linePitch="360"/>
        </w:sectPr>
      </w:pPr>
      <w:r w:rsidRPr="00741D39">
        <w:rPr>
          <w:lang w:val="en-US"/>
        </w:rPr>
        <w:t>[1</w:t>
      </w:r>
      <w:r w:rsidR="002B5C1D">
        <w:rPr>
          <w:lang w:val="en-US"/>
        </w:rPr>
        <w:t>0</w:t>
      </w:r>
      <w:r w:rsidRPr="00741D39">
        <w:rPr>
          <w:lang w:val="en-US"/>
        </w:rPr>
        <w:t>]</w:t>
      </w:r>
      <w:r w:rsidRPr="00741D39">
        <w:rPr>
          <w:lang w:val="en-US"/>
        </w:rPr>
        <w:tab/>
      </w:r>
      <w:r>
        <w:t>G. Hohpe , B.Wool, “</w:t>
      </w:r>
      <w:r w:rsidRPr="00741D39">
        <w:t>Enterprise Integration Patterns: Designing, Building, an</w:t>
      </w:r>
      <w:r>
        <w:t>d Deploying Messaging Solutions”, Addison-Wesley Longman, 2003</w:t>
      </w:r>
    </w:p>
    <w:tbl>
      <w:tblPr>
        <w:tblW w:w="0" w:type="auto"/>
        <w:jc w:val="center"/>
        <w:tblLook w:val="04A0"/>
      </w:tblPr>
      <w:tblGrid>
        <w:gridCol w:w="9855"/>
      </w:tblGrid>
      <w:tr w:rsidR="00165665" w:rsidRPr="00E56880" w:rsidTr="005A7732">
        <w:trPr>
          <w:trHeight w:val="251"/>
          <w:jc w:val="center"/>
        </w:trPr>
        <w:tc>
          <w:tcPr>
            <w:tcW w:w="9855" w:type="dxa"/>
          </w:tcPr>
          <w:p w:rsidR="00165665" w:rsidRPr="002207D3" w:rsidRDefault="00165665" w:rsidP="00074A20">
            <w:pPr>
              <w:pStyle w:val="BodyTextIndent"/>
              <w:ind w:firstLine="0"/>
              <w:jc w:val="center"/>
              <w:rPr>
                <w:kern w:val="16"/>
              </w:rPr>
            </w:pPr>
          </w:p>
        </w:tc>
      </w:tr>
    </w:tbl>
    <w:p w:rsidR="003002E4" w:rsidRDefault="003002E4">
      <w:pPr>
        <w:rPr>
          <w:lang w:val="en-US"/>
        </w:rPr>
      </w:pPr>
    </w:p>
    <w:sectPr w:rsidR="003002E4" w:rsidSect="00CD0B13">
      <w:footnotePr>
        <w:pos w:val="beneathText"/>
        <w:numFmt w:val="chicago"/>
      </w:footnotePr>
      <w:endnotePr>
        <w:numFmt w:val="decimal"/>
      </w:endnotePr>
      <w:type w:val="continuous"/>
      <w:pgSz w:w="11907" w:h="16840" w:code="9"/>
      <w:pgMar w:top="2098" w:right="1134" w:bottom="1080" w:left="1134" w:header="2102" w:footer="1080" w:gutter="0"/>
      <w:cols w:space="28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3169B" w:rsidRDefault="00A3169B"/>
  </w:endnote>
  <w:endnote w:type="continuationSeparator" w:id="0">
    <w:p w:rsidR="00A3169B" w:rsidRDefault="00A3169B">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3169B" w:rsidRDefault="00A3169B">
      <w:r>
        <w:separator/>
      </w:r>
    </w:p>
  </w:footnote>
  <w:footnote w:type="continuationSeparator" w:id="0">
    <w:p w:rsidR="00A3169B" w:rsidRDefault="00A3169B">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DCEA7E36"/>
    <w:lvl w:ilvl="0">
      <w:start w:val="1"/>
      <w:numFmt w:val="decimal"/>
      <w:lvlText w:val="%1."/>
      <w:lvlJc w:val="left"/>
      <w:pPr>
        <w:tabs>
          <w:tab w:val="num" w:pos="1800"/>
        </w:tabs>
        <w:ind w:left="1800" w:hanging="360"/>
      </w:pPr>
    </w:lvl>
  </w:abstractNum>
  <w:abstractNum w:abstractNumId="1">
    <w:nsid w:val="FFFFFF7D"/>
    <w:multiLevelType w:val="singleLevel"/>
    <w:tmpl w:val="F6A4BABC"/>
    <w:lvl w:ilvl="0">
      <w:start w:val="1"/>
      <w:numFmt w:val="decimal"/>
      <w:lvlText w:val="%1."/>
      <w:lvlJc w:val="left"/>
      <w:pPr>
        <w:tabs>
          <w:tab w:val="num" w:pos="1440"/>
        </w:tabs>
        <w:ind w:left="1440" w:hanging="360"/>
      </w:pPr>
    </w:lvl>
  </w:abstractNum>
  <w:abstractNum w:abstractNumId="2">
    <w:nsid w:val="FFFFFF7E"/>
    <w:multiLevelType w:val="singleLevel"/>
    <w:tmpl w:val="8CBC7BE0"/>
    <w:lvl w:ilvl="0">
      <w:start w:val="1"/>
      <w:numFmt w:val="decimal"/>
      <w:lvlText w:val="%1."/>
      <w:lvlJc w:val="left"/>
      <w:pPr>
        <w:tabs>
          <w:tab w:val="num" w:pos="1080"/>
        </w:tabs>
        <w:ind w:left="1080" w:hanging="360"/>
      </w:pPr>
    </w:lvl>
  </w:abstractNum>
  <w:abstractNum w:abstractNumId="3">
    <w:nsid w:val="FFFFFF7F"/>
    <w:multiLevelType w:val="singleLevel"/>
    <w:tmpl w:val="80A22972"/>
    <w:lvl w:ilvl="0">
      <w:start w:val="1"/>
      <w:numFmt w:val="decimal"/>
      <w:lvlText w:val="%1."/>
      <w:lvlJc w:val="left"/>
      <w:pPr>
        <w:tabs>
          <w:tab w:val="num" w:pos="720"/>
        </w:tabs>
        <w:ind w:left="720" w:hanging="360"/>
      </w:pPr>
    </w:lvl>
  </w:abstractNum>
  <w:abstractNum w:abstractNumId="4">
    <w:nsid w:val="FFFFFF80"/>
    <w:multiLevelType w:val="singleLevel"/>
    <w:tmpl w:val="FF04F822"/>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E72C11E6"/>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08B0C454"/>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AEFA3D9C"/>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496894BC"/>
    <w:lvl w:ilvl="0">
      <w:start w:val="1"/>
      <w:numFmt w:val="decimal"/>
      <w:lvlText w:val="%1."/>
      <w:lvlJc w:val="left"/>
      <w:pPr>
        <w:tabs>
          <w:tab w:val="num" w:pos="360"/>
        </w:tabs>
        <w:ind w:left="360" w:hanging="360"/>
      </w:pPr>
    </w:lvl>
  </w:abstractNum>
  <w:abstractNum w:abstractNumId="9">
    <w:nsid w:val="FFFFFF89"/>
    <w:multiLevelType w:val="singleLevel"/>
    <w:tmpl w:val="06985E6A"/>
    <w:lvl w:ilvl="0">
      <w:start w:val="1"/>
      <w:numFmt w:val="bullet"/>
      <w:lvlText w:val=""/>
      <w:lvlJc w:val="left"/>
      <w:pPr>
        <w:tabs>
          <w:tab w:val="num" w:pos="360"/>
        </w:tabs>
        <w:ind w:left="360" w:hanging="360"/>
      </w:pPr>
      <w:rPr>
        <w:rFonts w:ascii="Symbol" w:hAnsi="Symbol" w:hint="default"/>
      </w:rPr>
    </w:lvl>
  </w:abstractNum>
  <w:abstractNum w:abstractNumId="10">
    <w:nsid w:val="00000002"/>
    <w:multiLevelType w:val="hybridMultilevel"/>
    <w:tmpl w:val="00000002"/>
    <w:lvl w:ilvl="0" w:tplc="FFFFFFFF">
      <w:start w:val="1"/>
      <w:numFmt w:val="bullet"/>
      <w:lvlText w:val="●"/>
      <w:lvlJc w:val="left"/>
      <w:pPr>
        <w:tabs>
          <w:tab w:val="num" w:pos="0"/>
        </w:tabs>
        <w:ind w:left="36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720"/>
        </w:tabs>
        <w:ind w:left="108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440"/>
        </w:tabs>
        <w:ind w:left="180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160"/>
        </w:tabs>
        <w:ind w:left="252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2880"/>
        </w:tabs>
        <w:ind w:left="324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600"/>
        </w:tabs>
        <w:ind w:left="396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320"/>
        </w:tabs>
        <w:ind w:left="468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040"/>
        </w:tabs>
        <w:ind w:left="540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5760"/>
        </w:tabs>
        <w:ind w:left="6120" w:hanging="180"/>
      </w:pPr>
      <w:rPr>
        <w:rFonts w:ascii="Arial" w:eastAsia="Arial" w:hAnsi="Arial" w:cs="Arial"/>
        <w:b w:val="0"/>
        <w:bCs w:val="0"/>
        <w:i w:val="0"/>
        <w:iCs w:val="0"/>
        <w:strike w:val="0"/>
        <w:dstrike w:val="0"/>
        <w:color w:val="000000"/>
        <w:sz w:val="22"/>
        <w:szCs w:val="22"/>
        <w:u w:val="none"/>
        <w:effect w:val="none"/>
      </w:rPr>
    </w:lvl>
  </w:abstractNum>
  <w:abstractNum w:abstractNumId="11">
    <w:nsid w:val="00000003"/>
    <w:multiLevelType w:val="hybridMultilevel"/>
    <w:tmpl w:val="00000003"/>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2">
    <w:nsid w:val="00000004"/>
    <w:multiLevelType w:val="hybridMultilevel"/>
    <w:tmpl w:val="00000004"/>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3">
    <w:nsid w:val="00000005"/>
    <w:multiLevelType w:val="hybridMultilevel"/>
    <w:tmpl w:val="00000005"/>
    <w:lvl w:ilvl="0" w:tplc="FFFFFFFF">
      <w:start w:val="1"/>
      <w:numFmt w:val="bullet"/>
      <w:lvlText w:val="●"/>
      <w:lvlJc w:val="left"/>
      <w:pPr>
        <w:tabs>
          <w:tab w:val="num" w:pos="0"/>
        </w:tabs>
        <w:ind w:left="36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720"/>
        </w:tabs>
        <w:ind w:left="108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440"/>
        </w:tabs>
        <w:ind w:left="180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160"/>
        </w:tabs>
        <w:ind w:left="252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2880"/>
        </w:tabs>
        <w:ind w:left="324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600"/>
        </w:tabs>
        <w:ind w:left="396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320"/>
        </w:tabs>
        <w:ind w:left="468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040"/>
        </w:tabs>
        <w:ind w:left="540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5760"/>
        </w:tabs>
        <w:ind w:left="6120" w:hanging="180"/>
      </w:pPr>
      <w:rPr>
        <w:rFonts w:ascii="Arial" w:eastAsia="Arial" w:hAnsi="Arial" w:cs="Arial"/>
        <w:b w:val="0"/>
        <w:bCs w:val="0"/>
        <w:i w:val="0"/>
        <w:iCs w:val="0"/>
        <w:strike w:val="0"/>
        <w:dstrike w:val="0"/>
        <w:color w:val="000000"/>
        <w:sz w:val="22"/>
        <w:szCs w:val="22"/>
        <w:u w:val="none"/>
        <w:effect w:val="none"/>
      </w:rPr>
    </w:lvl>
  </w:abstractNum>
  <w:abstractNum w:abstractNumId="14">
    <w:nsid w:val="00000009"/>
    <w:multiLevelType w:val="hybridMultilevel"/>
    <w:tmpl w:val="00000009"/>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5">
    <w:nsid w:val="0000000B"/>
    <w:multiLevelType w:val="hybridMultilevel"/>
    <w:tmpl w:val="0000000B"/>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6">
    <w:nsid w:val="045A1261"/>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nsid w:val="11324CD7"/>
    <w:multiLevelType w:val="hybridMultilevel"/>
    <w:tmpl w:val="0C5A38BE"/>
    <w:lvl w:ilvl="0" w:tplc="6D8E591C">
      <w:start w:val="1"/>
      <w:numFmt w:val="bullet"/>
      <w:pStyle w:val="BulletedList"/>
      <w:lvlText w:val=""/>
      <w:lvlJc w:val="left"/>
      <w:pPr>
        <w:tabs>
          <w:tab w:val="num" w:pos="389"/>
        </w:tabs>
        <w:ind w:left="389" w:hanging="202"/>
      </w:pPr>
      <w:rPr>
        <w:rFonts w:ascii="Symbol" w:hAnsi="Symbol" w:hint="default"/>
      </w:rPr>
    </w:lvl>
    <w:lvl w:ilvl="1" w:tplc="04090003" w:tentative="1">
      <w:start w:val="1"/>
      <w:numFmt w:val="bullet"/>
      <w:lvlText w:val="o"/>
      <w:lvlJc w:val="left"/>
      <w:pPr>
        <w:tabs>
          <w:tab w:val="num" w:pos="1620"/>
        </w:tabs>
        <w:ind w:left="1620" w:hanging="360"/>
      </w:pPr>
      <w:rPr>
        <w:rFonts w:ascii="Courier New" w:hAnsi="Courier New" w:hint="default"/>
      </w:rPr>
    </w:lvl>
    <w:lvl w:ilvl="2" w:tplc="04090005" w:tentative="1">
      <w:start w:val="1"/>
      <w:numFmt w:val="bullet"/>
      <w:lvlText w:val=""/>
      <w:lvlJc w:val="left"/>
      <w:pPr>
        <w:tabs>
          <w:tab w:val="num" w:pos="2340"/>
        </w:tabs>
        <w:ind w:left="2340" w:hanging="360"/>
      </w:pPr>
      <w:rPr>
        <w:rFonts w:ascii="Wingdings" w:hAnsi="Wingdings" w:hint="default"/>
      </w:rPr>
    </w:lvl>
    <w:lvl w:ilvl="3" w:tplc="04090001" w:tentative="1">
      <w:start w:val="1"/>
      <w:numFmt w:val="bullet"/>
      <w:lvlText w:val=""/>
      <w:lvlJc w:val="left"/>
      <w:pPr>
        <w:tabs>
          <w:tab w:val="num" w:pos="3060"/>
        </w:tabs>
        <w:ind w:left="3060" w:hanging="360"/>
      </w:pPr>
      <w:rPr>
        <w:rFonts w:ascii="Symbol" w:hAnsi="Symbol" w:hint="default"/>
      </w:rPr>
    </w:lvl>
    <w:lvl w:ilvl="4" w:tplc="04090003" w:tentative="1">
      <w:start w:val="1"/>
      <w:numFmt w:val="bullet"/>
      <w:lvlText w:val="o"/>
      <w:lvlJc w:val="left"/>
      <w:pPr>
        <w:tabs>
          <w:tab w:val="num" w:pos="3780"/>
        </w:tabs>
        <w:ind w:left="3780" w:hanging="360"/>
      </w:pPr>
      <w:rPr>
        <w:rFonts w:ascii="Courier New" w:hAnsi="Courier New" w:hint="default"/>
      </w:rPr>
    </w:lvl>
    <w:lvl w:ilvl="5" w:tplc="04090005" w:tentative="1">
      <w:start w:val="1"/>
      <w:numFmt w:val="bullet"/>
      <w:lvlText w:val=""/>
      <w:lvlJc w:val="left"/>
      <w:pPr>
        <w:tabs>
          <w:tab w:val="num" w:pos="4500"/>
        </w:tabs>
        <w:ind w:left="4500" w:hanging="360"/>
      </w:pPr>
      <w:rPr>
        <w:rFonts w:ascii="Wingdings" w:hAnsi="Wingdings" w:hint="default"/>
      </w:rPr>
    </w:lvl>
    <w:lvl w:ilvl="6" w:tplc="04090001" w:tentative="1">
      <w:start w:val="1"/>
      <w:numFmt w:val="bullet"/>
      <w:lvlText w:val=""/>
      <w:lvlJc w:val="left"/>
      <w:pPr>
        <w:tabs>
          <w:tab w:val="num" w:pos="5220"/>
        </w:tabs>
        <w:ind w:left="5220" w:hanging="360"/>
      </w:pPr>
      <w:rPr>
        <w:rFonts w:ascii="Symbol" w:hAnsi="Symbol" w:hint="default"/>
      </w:rPr>
    </w:lvl>
    <w:lvl w:ilvl="7" w:tplc="04090003" w:tentative="1">
      <w:start w:val="1"/>
      <w:numFmt w:val="bullet"/>
      <w:lvlText w:val="o"/>
      <w:lvlJc w:val="left"/>
      <w:pPr>
        <w:tabs>
          <w:tab w:val="num" w:pos="5940"/>
        </w:tabs>
        <w:ind w:left="5940" w:hanging="360"/>
      </w:pPr>
      <w:rPr>
        <w:rFonts w:ascii="Courier New" w:hAnsi="Courier New" w:hint="default"/>
      </w:rPr>
    </w:lvl>
    <w:lvl w:ilvl="8" w:tplc="04090005" w:tentative="1">
      <w:start w:val="1"/>
      <w:numFmt w:val="bullet"/>
      <w:lvlText w:val=""/>
      <w:lvlJc w:val="left"/>
      <w:pPr>
        <w:tabs>
          <w:tab w:val="num" w:pos="6660"/>
        </w:tabs>
        <w:ind w:left="6660" w:hanging="360"/>
      </w:pPr>
      <w:rPr>
        <w:rFonts w:ascii="Wingdings" w:hAnsi="Wingdings" w:hint="default"/>
      </w:rPr>
    </w:lvl>
  </w:abstractNum>
  <w:abstractNum w:abstractNumId="18">
    <w:nsid w:val="21EA3E2E"/>
    <w:multiLevelType w:val="multilevel"/>
    <w:tmpl w:val="40C67522"/>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9">
    <w:nsid w:val="5C1427A8"/>
    <w:multiLevelType w:val="hybridMultilevel"/>
    <w:tmpl w:val="205E0C46"/>
    <w:lvl w:ilvl="0" w:tplc="4DE2586A">
      <w:start w:val="1"/>
      <w:numFmt w:val="decimal"/>
      <w:lvlText w:val="%1"/>
      <w:lvlJc w:val="left"/>
      <w:pPr>
        <w:tabs>
          <w:tab w:val="num" w:pos="360"/>
        </w:tabs>
        <w:ind w:left="360" w:hanging="360"/>
      </w:pPr>
      <w:rPr>
        <w:rFonts w:ascii="Times" w:hAnsi="Times" w:hint="default"/>
        <w:b/>
        <w:i w:val="0"/>
        <w:sz w:val="24"/>
      </w:rPr>
    </w:lvl>
    <w:lvl w:ilvl="1" w:tplc="3724E022">
      <w:numFmt w:val="none"/>
      <w:lvlText w:val=""/>
      <w:lvlJc w:val="left"/>
      <w:pPr>
        <w:tabs>
          <w:tab w:val="num" w:pos="360"/>
        </w:tabs>
      </w:pPr>
    </w:lvl>
    <w:lvl w:ilvl="2" w:tplc="3BA20238">
      <w:numFmt w:val="none"/>
      <w:lvlText w:val=""/>
      <w:lvlJc w:val="left"/>
      <w:pPr>
        <w:tabs>
          <w:tab w:val="num" w:pos="360"/>
        </w:tabs>
      </w:pPr>
    </w:lvl>
    <w:lvl w:ilvl="3" w:tplc="998E4A0A">
      <w:numFmt w:val="none"/>
      <w:lvlText w:val=""/>
      <w:lvlJc w:val="left"/>
      <w:pPr>
        <w:tabs>
          <w:tab w:val="num" w:pos="360"/>
        </w:tabs>
      </w:pPr>
    </w:lvl>
    <w:lvl w:ilvl="4" w:tplc="C4D83908">
      <w:numFmt w:val="none"/>
      <w:lvlText w:val=""/>
      <w:lvlJc w:val="left"/>
      <w:pPr>
        <w:tabs>
          <w:tab w:val="num" w:pos="360"/>
        </w:tabs>
      </w:pPr>
    </w:lvl>
    <w:lvl w:ilvl="5" w:tplc="78FE03DA">
      <w:numFmt w:val="none"/>
      <w:lvlText w:val=""/>
      <w:lvlJc w:val="left"/>
      <w:pPr>
        <w:tabs>
          <w:tab w:val="num" w:pos="360"/>
        </w:tabs>
      </w:pPr>
    </w:lvl>
    <w:lvl w:ilvl="6" w:tplc="24AAE1CA">
      <w:numFmt w:val="none"/>
      <w:lvlText w:val=""/>
      <w:lvlJc w:val="left"/>
      <w:pPr>
        <w:tabs>
          <w:tab w:val="num" w:pos="360"/>
        </w:tabs>
      </w:pPr>
    </w:lvl>
    <w:lvl w:ilvl="7" w:tplc="AC7C8E80">
      <w:numFmt w:val="none"/>
      <w:lvlText w:val=""/>
      <w:lvlJc w:val="left"/>
      <w:pPr>
        <w:tabs>
          <w:tab w:val="num" w:pos="360"/>
        </w:tabs>
      </w:pPr>
    </w:lvl>
    <w:lvl w:ilvl="8" w:tplc="5EA8CA18">
      <w:numFmt w:val="none"/>
      <w:lvlText w:val=""/>
      <w:lvlJc w:val="left"/>
      <w:pPr>
        <w:tabs>
          <w:tab w:val="num" w:pos="360"/>
        </w:tabs>
      </w:pPr>
    </w:lvl>
  </w:abstractNum>
  <w:abstractNum w:abstractNumId="20">
    <w:nsid w:val="67016AE4"/>
    <w:multiLevelType w:val="hybridMultilevel"/>
    <w:tmpl w:val="F82663BE"/>
    <w:lvl w:ilvl="0" w:tplc="04090001">
      <w:start w:val="1"/>
      <w:numFmt w:val="bullet"/>
      <w:lvlText w:val=""/>
      <w:lvlJc w:val="left"/>
      <w:pPr>
        <w:ind w:left="907" w:hanging="360"/>
      </w:pPr>
      <w:rPr>
        <w:rFonts w:ascii="Symbol" w:hAnsi="Symbol" w:hint="default"/>
      </w:rPr>
    </w:lvl>
    <w:lvl w:ilvl="1" w:tplc="04090003" w:tentative="1">
      <w:start w:val="1"/>
      <w:numFmt w:val="bullet"/>
      <w:lvlText w:val="o"/>
      <w:lvlJc w:val="left"/>
      <w:pPr>
        <w:ind w:left="1627" w:hanging="360"/>
      </w:pPr>
      <w:rPr>
        <w:rFonts w:ascii="Courier New" w:hAnsi="Courier New" w:cs="Courier New" w:hint="default"/>
      </w:rPr>
    </w:lvl>
    <w:lvl w:ilvl="2" w:tplc="04090005" w:tentative="1">
      <w:start w:val="1"/>
      <w:numFmt w:val="bullet"/>
      <w:lvlText w:val=""/>
      <w:lvlJc w:val="left"/>
      <w:pPr>
        <w:ind w:left="2347" w:hanging="360"/>
      </w:pPr>
      <w:rPr>
        <w:rFonts w:ascii="Wingdings" w:hAnsi="Wingdings" w:hint="default"/>
      </w:rPr>
    </w:lvl>
    <w:lvl w:ilvl="3" w:tplc="04090001" w:tentative="1">
      <w:start w:val="1"/>
      <w:numFmt w:val="bullet"/>
      <w:lvlText w:val=""/>
      <w:lvlJc w:val="left"/>
      <w:pPr>
        <w:ind w:left="3067" w:hanging="360"/>
      </w:pPr>
      <w:rPr>
        <w:rFonts w:ascii="Symbol" w:hAnsi="Symbol" w:hint="default"/>
      </w:rPr>
    </w:lvl>
    <w:lvl w:ilvl="4" w:tplc="04090003" w:tentative="1">
      <w:start w:val="1"/>
      <w:numFmt w:val="bullet"/>
      <w:lvlText w:val="o"/>
      <w:lvlJc w:val="left"/>
      <w:pPr>
        <w:ind w:left="3787" w:hanging="360"/>
      </w:pPr>
      <w:rPr>
        <w:rFonts w:ascii="Courier New" w:hAnsi="Courier New" w:cs="Courier New" w:hint="default"/>
      </w:rPr>
    </w:lvl>
    <w:lvl w:ilvl="5" w:tplc="04090005" w:tentative="1">
      <w:start w:val="1"/>
      <w:numFmt w:val="bullet"/>
      <w:lvlText w:val=""/>
      <w:lvlJc w:val="left"/>
      <w:pPr>
        <w:ind w:left="4507" w:hanging="360"/>
      </w:pPr>
      <w:rPr>
        <w:rFonts w:ascii="Wingdings" w:hAnsi="Wingdings" w:hint="default"/>
      </w:rPr>
    </w:lvl>
    <w:lvl w:ilvl="6" w:tplc="04090001" w:tentative="1">
      <w:start w:val="1"/>
      <w:numFmt w:val="bullet"/>
      <w:lvlText w:val=""/>
      <w:lvlJc w:val="left"/>
      <w:pPr>
        <w:ind w:left="5227" w:hanging="360"/>
      </w:pPr>
      <w:rPr>
        <w:rFonts w:ascii="Symbol" w:hAnsi="Symbol" w:hint="default"/>
      </w:rPr>
    </w:lvl>
    <w:lvl w:ilvl="7" w:tplc="04090003" w:tentative="1">
      <w:start w:val="1"/>
      <w:numFmt w:val="bullet"/>
      <w:lvlText w:val="o"/>
      <w:lvlJc w:val="left"/>
      <w:pPr>
        <w:ind w:left="5947" w:hanging="360"/>
      </w:pPr>
      <w:rPr>
        <w:rFonts w:ascii="Courier New" w:hAnsi="Courier New" w:cs="Courier New" w:hint="default"/>
      </w:rPr>
    </w:lvl>
    <w:lvl w:ilvl="8" w:tplc="04090005" w:tentative="1">
      <w:start w:val="1"/>
      <w:numFmt w:val="bullet"/>
      <w:lvlText w:val=""/>
      <w:lvlJc w:val="left"/>
      <w:pPr>
        <w:ind w:left="6667" w:hanging="360"/>
      </w:pPr>
      <w:rPr>
        <w:rFonts w:ascii="Wingdings" w:hAnsi="Wingdings" w:hint="default"/>
      </w:rPr>
    </w:lvl>
  </w:abstractNum>
  <w:num w:numId="1">
    <w:abstractNumId w:val="19"/>
  </w:num>
  <w:num w:numId="2">
    <w:abstractNumId w:val="17"/>
  </w:num>
  <w:num w:numId="3">
    <w:abstractNumId w:val="18"/>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6"/>
  </w:num>
  <w:num w:numId="15">
    <w:abstractNumId w:val="20"/>
  </w:num>
  <w:num w:numId="16">
    <w:abstractNumId w:val="15"/>
  </w:num>
  <w:num w:numId="17">
    <w:abstractNumId w:val="10"/>
  </w:num>
  <w:num w:numId="18">
    <w:abstractNumId w:val="11"/>
  </w:num>
  <w:num w:numId="19">
    <w:abstractNumId w:val="12"/>
  </w:num>
  <w:num w:numId="20">
    <w:abstractNumId w:val="13"/>
  </w:num>
  <w:num w:numId="21">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stylePaneFormatFilter w:val="3001"/>
  <w:trackRevisions/>
  <w:defaultTabStop w:val="720"/>
  <w:drawingGridHorizontalSpacing w:val="29"/>
  <w:drawingGridVerticalSpacing w:val="187"/>
  <w:displayHorizontalDrawingGridEvery w:val="2"/>
  <w:displayVerticalDrawingGridEvery w:val="2"/>
  <w:noPunctuationKerning/>
  <w:characterSpacingControl w:val="doNotCompress"/>
  <w:footnotePr>
    <w:pos w:val="beneathText"/>
    <w:numFmt w:val="chicago"/>
    <w:footnote w:id="-1"/>
    <w:footnote w:id="0"/>
  </w:footnotePr>
  <w:endnotePr>
    <w:numFmt w:val="decimal"/>
    <w:endnote w:id="-1"/>
    <w:endnote w:id="0"/>
  </w:endnotePr>
  <w:compat/>
  <w:rsids>
    <w:rsidRoot w:val="00734F51"/>
    <w:rsid w:val="000267E6"/>
    <w:rsid w:val="00042962"/>
    <w:rsid w:val="00052CB4"/>
    <w:rsid w:val="00064E7B"/>
    <w:rsid w:val="00074A20"/>
    <w:rsid w:val="00081A91"/>
    <w:rsid w:val="00086820"/>
    <w:rsid w:val="000A2A9A"/>
    <w:rsid w:val="000B41B6"/>
    <w:rsid w:val="000D0EE2"/>
    <w:rsid w:val="000E1BEA"/>
    <w:rsid w:val="000E28FD"/>
    <w:rsid w:val="000E57D6"/>
    <w:rsid w:val="001251E5"/>
    <w:rsid w:val="0014145F"/>
    <w:rsid w:val="00146662"/>
    <w:rsid w:val="0015344C"/>
    <w:rsid w:val="00165665"/>
    <w:rsid w:val="00192C16"/>
    <w:rsid w:val="001C3173"/>
    <w:rsid w:val="001C4D48"/>
    <w:rsid w:val="001C7E77"/>
    <w:rsid w:val="001D6284"/>
    <w:rsid w:val="001E1C02"/>
    <w:rsid w:val="001E6614"/>
    <w:rsid w:val="00220036"/>
    <w:rsid w:val="002608E7"/>
    <w:rsid w:val="002A6462"/>
    <w:rsid w:val="002B5C1D"/>
    <w:rsid w:val="002C3B0F"/>
    <w:rsid w:val="002C6318"/>
    <w:rsid w:val="002D2A47"/>
    <w:rsid w:val="002E5143"/>
    <w:rsid w:val="002E7CCD"/>
    <w:rsid w:val="003002E4"/>
    <w:rsid w:val="003003BA"/>
    <w:rsid w:val="00311743"/>
    <w:rsid w:val="003227CE"/>
    <w:rsid w:val="00336F5B"/>
    <w:rsid w:val="003412C6"/>
    <w:rsid w:val="00343340"/>
    <w:rsid w:val="00360819"/>
    <w:rsid w:val="00370789"/>
    <w:rsid w:val="0037743E"/>
    <w:rsid w:val="00394F4B"/>
    <w:rsid w:val="003A43AB"/>
    <w:rsid w:val="003A4684"/>
    <w:rsid w:val="003A575A"/>
    <w:rsid w:val="003B60AB"/>
    <w:rsid w:val="003B6897"/>
    <w:rsid w:val="003C2B35"/>
    <w:rsid w:val="003C52DD"/>
    <w:rsid w:val="003D7D00"/>
    <w:rsid w:val="00444118"/>
    <w:rsid w:val="00471466"/>
    <w:rsid w:val="004719EA"/>
    <w:rsid w:val="004A1546"/>
    <w:rsid w:val="004B6EAF"/>
    <w:rsid w:val="004C1142"/>
    <w:rsid w:val="004F24FC"/>
    <w:rsid w:val="004F2A1D"/>
    <w:rsid w:val="00503649"/>
    <w:rsid w:val="00506C77"/>
    <w:rsid w:val="00535074"/>
    <w:rsid w:val="00540806"/>
    <w:rsid w:val="00546B37"/>
    <w:rsid w:val="005779BE"/>
    <w:rsid w:val="00583A26"/>
    <w:rsid w:val="005909C8"/>
    <w:rsid w:val="00594D4D"/>
    <w:rsid w:val="005A7732"/>
    <w:rsid w:val="005D045D"/>
    <w:rsid w:val="005E24F7"/>
    <w:rsid w:val="005E5ED6"/>
    <w:rsid w:val="005F147D"/>
    <w:rsid w:val="005F6709"/>
    <w:rsid w:val="00645462"/>
    <w:rsid w:val="00652515"/>
    <w:rsid w:val="006560C3"/>
    <w:rsid w:val="0066045D"/>
    <w:rsid w:val="00662C6C"/>
    <w:rsid w:val="00677BC4"/>
    <w:rsid w:val="006845B5"/>
    <w:rsid w:val="006C58CD"/>
    <w:rsid w:val="006E1484"/>
    <w:rsid w:val="006E2B83"/>
    <w:rsid w:val="006F69A8"/>
    <w:rsid w:val="00705910"/>
    <w:rsid w:val="00724F32"/>
    <w:rsid w:val="00734F51"/>
    <w:rsid w:val="00741D39"/>
    <w:rsid w:val="00761218"/>
    <w:rsid w:val="007734F3"/>
    <w:rsid w:val="00791F8C"/>
    <w:rsid w:val="00796D30"/>
    <w:rsid w:val="007B1A5A"/>
    <w:rsid w:val="007D1D1F"/>
    <w:rsid w:val="007E3E50"/>
    <w:rsid w:val="007F29FF"/>
    <w:rsid w:val="0080153C"/>
    <w:rsid w:val="00801CB2"/>
    <w:rsid w:val="0084061C"/>
    <w:rsid w:val="00886160"/>
    <w:rsid w:val="008A01FD"/>
    <w:rsid w:val="008A039C"/>
    <w:rsid w:val="008B0ED8"/>
    <w:rsid w:val="008C5CB3"/>
    <w:rsid w:val="008D1F89"/>
    <w:rsid w:val="008E4A80"/>
    <w:rsid w:val="008F2A8A"/>
    <w:rsid w:val="008F3929"/>
    <w:rsid w:val="008F5E79"/>
    <w:rsid w:val="0093242F"/>
    <w:rsid w:val="0095380D"/>
    <w:rsid w:val="009576AC"/>
    <w:rsid w:val="00963151"/>
    <w:rsid w:val="00973EE7"/>
    <w:rsid w:val="009B15A2"/>
    <w:rsid w:val="009C5D88"/>
    <w:rsid w:val="009D1438"/>
    <w:rsid w:val="009D55BC"/>
    <w:rsid w:val="009E24BD"/>
    <w:rsid w:val="009E4E72"/>
    <w:rsid w:val="009F628B"/>
    <w:rsid w:val="009F7828"/>
    <w:rsid w:val="00A02A1A"/>
    <w:rsid w:val="00A045D8"/>
    <w:rsid w:val="00A06B28"/>
    <w:rsid w:val="00A2326B"/>
    <w:rsid w:val="00A3169B"/>
    <w:rsid w:val="00A45AC9"/>
    <w:rsid w:val="00A8210C"/>
    <w:rsid w:val="00AB1310"/>
    <w:rsid w:val="00AD0058"/>
    <w:rsid w:val="00AE4EC9"/>
    <w:rsid w:val="00B14611"/>
    <w:rsid w:val="00B216A3"/>
    <w:rsid w:val="00B229FB"/>
    <w:rsid w:val="00B4123C"/>
    <w:rsid w:val="00B57F21"/>
    <w:rsid w:val="00B75D5E"/>
    <w:rsid w:val="00BC1C20"/>
    <w:rsid w:val="00BC515F"/>
    <w:rsid w:val="00BC6C9C"/>
    <w:rsid w:val="00BD1850"/>
    <w:rsid w:val="00BF406E"/>
    <w:rsid w:val="00C00A0B"/>
    <w:rsid w:val="00C26276"/>
    <w:rsid w:val="00C27748"/>
    <w:rsid w:val="00C35DEA"/>
    <w:rsid w:val="00C51B18"/>
    <w:rsid w:val="00C53798"/>
    <w:rsid w:val="00C573E2"/>
    <w:rsid w:val="00C94054"/>
    <w:rsid w:val="00C97A67"/>
    <w:rsid w:val="00CD0B13"/>
    <w:rsid w:val="00D02871"/>
    <w:rsid w:val="00D12EA6"/>
    <w:rsid w:val="00D1461D"/>
    <w:rsid w:val="00D550FB"/>
    <w:rsid w:val="00D62427"/>
    <w:rsid w:val="00D6770E"/>
    <w:rsid w:val="00DA1C06"/>
    <w:rsid w:val="00DC0399"/>
    <w:rsid w:val="00DE79DC"/>
    <w:rsid w:val="00E47E1F"/>
    <w:rsid w:val="00E55B96"/>
    <w:rsid w:val="00E56460"/>
    <w:rsid w:val="00E651BB"/>
    <w:rsid w:val="00E67299"/>
    <w:rsid w:val="00EA5A7D"/>
    <w:rsid w:val="00EB1E89"/>
    <w:rsid w:val="00EC74E3"/>
    <w:rsid w:val="00F45E44"/>
    <w:rsid w:val="00F4797F"/>
    <w:rsid w:val="00F56108"/>
    <w:rsid w:val="00F653FB"/>
    <w:rsid w:val="00F83C43"/>
    <w:rsid w:val="00F908C5"/>
    <w:rsid w:val="00FA4B60"/>
    <w:rsid w:val="00FC0FD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annotation text" w:uiPriority="0"/>
    <w:lsdException w:name="caption" w:semiHidden="0" w:uiPriority="35" w:unhideWhenUsed="0" w:qFormat="1"/>
    <w:lsdException w:name="annotation reference" w:uiPriority="0"/>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0789"/>
    <w:pPr>
      <w:jc w:val="both"/>
    </w:pPr>
    <w:rPr>
      <w:rFonts w:ascii="Times" w:hAnsi="Times"/>
      <w:szCs w:val="24"/>
      <w:lang w:val="en-GB"/>
    </w:rPr>
  </w:style>
  <w:style w:type="paragraph" w:styleId="Heading1">
    <w:name w:val="heading 1"/>
    <w:aliases w:val="Paper Title"/>
    <w:next w:val="AuthorList"/>
    <w:qFormat/>
    <w:rsid w:val="006C58CD"/>
    <w:pPr>
      <w:keepNext/>
      <w:spacing w:after="60"/>
      <w:jc w:val="center"/>
      <w:outlineLvl w:val="0"/>
    </w:pPr>
    <w:rPr>
      <w:rFonts w:cs="Arial"/>
      <w:b/>
      <w:bCs/>
      <w:caps/>
      <w:kern w:val="32"/>
      <w:sz w:val="28"/>
      <w:szCs w:val="32"/>
      <w:lang w:val="en-GB"/>
    </w:rPr>
  </w:style>
  <w:style w:type="paragraph" w:styleId="Heading2">
    <w:name w:val="heading 2"/>
    <w:aliases w:val="Section Heading"/>
    <w:next w:val="BodyTextIndent"/>
    <w:qFormat/>
    <w:rsid w:val="006C58CD"/>
    <w:pPr>
      <w:keepNext/>
      <w:spacing w:before="240" w:after="60"/>
      <w:jc w:val="center"/>
      <w:outlineLvl w:val="1"/>
    </w:pPr>
    <w:rPr>
      <w:rFonts w:cs="Arial"/>
      <w:b/>
      <w:bCs/>
      <w:iCs/>
      <w:caps/>
      <w:kern w:val="16"/>
      <w:sz w:val="24"/>
      <w:szCs w:val="28"/>
      <w:lang w:val="en-GB"/>
    </w:rPr>
  </w:style>
  <w:style w:type="paragraph" w:styleId="Heading3">
    <w:name w:val="heading 3"/>
    <w:aliases w:val="Subsection Heading"/>
    <w:next w:val="BodyTextIndent"/>
    <w:qFormat/>
    <w:rsid w:val="006C58CD"/>
    <w:pPr>
      <w:keepNext/>
      <w:spacing w:before="120" w:after="60"/>
      <w:outlineLvl w:val="2"/>
    </w:pPr>
    <w:rPr>
      <w:rFonts w:cs="Arial"/>
      <w:bCs/>
      <w:i/>
      <w:sz w:val="24"/>
      <w:szCs w:val="26"/>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link w:val="FootnoteTextChar"/>
    <w:rsid w:val="006C58CD"/>
    <w:rPr>
      <w:sz w:val="16"/>
      <w:lang w:val="en-GB"/>
    </w:rPr>
  </w:style>
  <w:style w:type="paragraph" w:customStyle="1" w:styleId="AbstractTitle">
    <w:name w:val="Abstract Title"/>
    <w:next w:val="BodyTextIndent"/>
    <w:rsid w:val="002C6318"/>
    <w:rPr>
      <w:i/>
      <w:sz w:val="24"/>
      <w:szCs w:val="24"/>
      <w:lang w:val="en-GB"/>
    </w:rPr>
  </w:style>
  <w:style w:type="paragraph" w:customStyle="1" w:styleId="AuthorList">
    <w:name w:val="Author List"/>
    <w:next w:val="AbstractTitle"/>
    <w:autoRedefine/>
    <w:rsid w:val="00DE79DC"/>
    <w:pPr>
      <w:spacing w:before="180" w:after="240"/>
      <w:jc w:val="center"/>
    </w:pPr>
    <w:rPr>
      <w:sz w:val="24"/>
      <w:szCs w:val="24"/>
      <w:lang w:val="en-GB"/>
    </w:rPr>
  </w:style>
  <w:style w:type="paragraph" w:customStyle="1" w:styleId="FigureCaption">
    <w:name w:val="Figure Caption"/>
    <w:next w:val="BodyTextIndent"/>
    <w:rsid w:val="002C6318"/>
    <w:pPr>
      <w:spacing w:before="60" w:after="120"/>
      <w:jc w:val="center"/>
    </w:pPr>
    <w:rPr>
      <w:szCs w:val="24"/>
      <w:lang w:val="en-GB"/>
    </w:rPr>
  </w:style>
  <w:style w:type="paragraph" w:customStyle="1" w:styleId="TableCaption">
    <w:name w:val="Table Caption"/>
    <w:next w:val="BodyTextIndent"/>
    <w:rsid w:val="006C58CD"/>
    <w:pPr>
      <w:spacing w:before="60" w:after="60"/>
      <w:jc w:val="center"/>
    </w:pPr>
    <w:rPr>
      <w:szCs w:val="24"/>
      <w:lang w:val="en-GB"/>
    </w:rPr>
  </w:style>
  <w:style w:type="character" w:styleId="FootnoteReference">
    <w:name w:val="footnote reference"/>
    <w:basedOn w:val="DefaultParagraphFont"/>
    <w:rsid w:val="006C58CD"/>
    <w:rPr>
      <w:rFonts w:ascii="Times New Roman" w:hAnsi="Times New Roman"/>
      <w:sz w:val="20"/>
      <w:vertAlign w:val="superscript"/>
    </w:rPr>
  </w:style>
  <w:style w:type="paragraph" w:customStyle="1" w:styleId="Equation">
    <w:name w:val="Equation"/>
    <w:basedOn w:val="BodyTextNoIndent"/>
    <w:next w:val="BodyTextNoIndent"/>
    <w:autoRedefine/>
    <w:rsid w:val="00DE79DC"/>
    <w:pPr>
      <w:spacing w:before="240" w:after="240"/>
      <w:jc w:val="right"/>
    </w:pPr>
    <w:rPr>
      <w:kern w:val="16"/>
    </w:rPr>
  </w:style>
  <w:style w:type="paragraph" w:customStyle="1" w:styleId="ReferenceTextChar">
    <w:name w:val="Reference Text Char"/>
    <w:basedOn w:val="Normal"/>
    <w:link w:val="ReferenceTextCharChar"/>
    <w:autoRedefine/>
    <w:rsid w:val="00741D39"/>
    <w:pPr>
      <w:tabs>
        <w:tab w:val="left" w:pos="360"/>
      </w:tabs>
      <w:ind w:left="360" w:hanging="360"/>
      <w:jc w:val="left"/>
    </w:pPr>
    <w:rPr>
      <w:rFonts w:ascii="Times New Roman" w:hAnsi="Times New Roman"/>
    </w:rPr>
  </w:style>
  <w:style w:type="paragraph" w:styleId="BodyTextIndent">
    <w:name w:val="Body Text Indent"/>
    <w:link w:val="BodyTextIndentChar"/>
    <w:rsid w:val="002C6318"/>
    <w:pPr>
      <w:ind w:firstLine="187"/>
      <w:jc w:val="both"/>
    </w:pPr>
    <w:rPr>
      <w:lang w:val="en-GB"/>
    </w:rPr>
  </w:style>
  <w:style w:type="character" w:styleId="Hyperlink">
    <w:name w:val="Hyperlink"/>
    <w:basedOn w:val="DefaultParagraphFont"/>
    <w:rsid w:val="00370789"/>
    <w:rPr>
      <w:color w:val="0000FF"/>
      <w:u w:val="single"/>
    </w:rPr>
  </w:style>
  <w:style w:type="paragraph" w:customStyle="1" w:styleId="BulletedList">
    <w:name w:val="Bulleted List"/>
    <w:rsid w:val="003C52DD"/>
    <w:pPr>
      <w:numPr>
        <w:numId w:val="2"/>
      </w:numPr>
      <w:jc w:val="both"/>
    </w:pPr>
    <w:rPr>
      <w:szCs w:val="24"/>
      <w:lang w:val="en-GB"/>
    </w:rPr>
  </w:style>
  <w:style w:type="character" w:customStyle="1" w:styleId="ReferenceTextCharChar">
    <w:name w:val="Reference Text Char Char"/>
    <w:basedOn w:val="DefaultParagraphFont"/>
    <w:link w:val="ReferenceTextChar"/>
    <w:rsid w:val="00741D39"/>
    <w:rPr>
      <w:szCs w:val="24"/>
      <w:lang w:val="en-GB"/>
    </w:rPr>
  </w:style>
  <w:style w:type="paragraph" w:styleId="Caption">
    <w:name w:val="caption"/>
    <w:basedOn w:val="Normal"/>
    <w:next w:val="Normal"/>
    <w:qFormat/>
    <w:rsid w:val="00370789"/>
    <w:pPr>
      <w:spacing w:before="120" w:after="120"/>
    </w:pPr>
    <w:rPr>
      <w:b/>
      <w:bCs/>
      <w:szCs w:val="20"/>
    </w:rPr>
  </w:style>
  <w:style w:type="paragraph" w:customStyle="1" w:styleId="BodyTextNoIndent">
    <w:name w:val="Body Text No Indent"/>
    <w:basedOn w:val="BodyTextIndent"/>
    <w:rsid w:val="002C6318"/>
    <w:pPr>
      <w:ind w:firstLine="0"/>
    </w:pPr>
  </w:style>
  <w:style w:type="paragraph" w:customStyle="1" w:styleId="FigureCaptionMultiLine">
    <w:name w:val="Figure Caption Multi Line"/>
    <w:basedOn w:val="FigureCaption"/>
    <w:next w:val="BodyTextIndent"/>
    <w:rsid w:val="006C58CD"/>
    <w:pPr>
      <w:jc w:val="both"/>
    </w:pPr>
    <w:rPr>
      <w:szCs w:val="20"/>
    </w:rPr>
  </w:style>
  <w:style w:type="paragraph" w:customStyle="1" w:styleId="TableCaptionMultiLine">
    <w:name w:val="Table Caption Multi Line"/>
    <w:basedOn w:val="TableCaption"/>
    <w:next w:val="BodyTextIndent"/>
    <w:rsid w:val="006C58CD"/>
    <w:pPr>
      <w:jc w:val="both"/>
    </w:pPr>
    <w:rPr>
      <w:szCs w:val="20"/>
    </w:rPr>
  </w:style>
  <w:style w:type="paragraph" w:styleId="BalloonText">
    <w:name w:val="Balloon Text"/>
    <w:basedOn w:val="Normal"/>
    <w:link w:val="BalloonTextChar"/>
    <w:uiPriority w:val="99"/>
    <w:semiHidden/>
    <w:unhideWhenUsed/>
    <w:rsid w:val="009B15A2"/>
    <w:rPr>
      <w:rFonts w:ascii="Tahoma" w:hAnsi="Tahoma" w:cs="Tahoma"/>
      <w:sz w:val="16"/>
      <w:szCs w:val="16"/>
    </w:rPr>
  </w:style>
  <w:style w:type="character" w:customStyle="1" w:styleId="BalloonTextChar">
    <w:name w:val="Balloon Text Char"/>
    <w:basedOn w:val="DefaultParagraphFont"/>
    <w:link w:val="BalloonText"/>
    <w:uiPriority w:val="99"/>
    <w:semiHidden/>
    <w:rsid w:val="009B15A2"/>
    <w:rPr>
      <w:rFonts w:ascii="Tahoma" w:hAnsi="Tahoma" w:cs="Tahoma"/>
      <w:sz w:val="16"/>
      <w:szCs w:val="16"/>
      <w:lang w:val="en-GB"/>
    </w:rPr>
  </w:style>
  <w:style w:type="character" w:customStyle="1" w:styleId="bibliographytitle">
    <w:name w:val="bibliography_title"/>
    <w:basedOn w:val="DefaultParagraphFont"/>
    <w:rsid w:val="005A7732"/>
  </w:style>
  <w:style w:type="character" w:customStyle="1" w:styleId="bibliographylocation">
    <w:name w:val="bibliography_location"/>
    <w:basedOn w:val="DefaultParagraphFont"/>
    <w:rsid w:val="005A7732"/>
  </w:style>
  <w:style w:type="character" w:customStyle="1" w:styleId="bibliographydate">
    <w:name w:val="bibliography_date"/>
    <w:basedOn w:val="DefaultParagraphFont"/>
    <w:rsid w:val="005A7732"/>
  </w:style>
  <w:style w:type="character" w:customStyle="1" w:styleId="bibliographyauthorlist">
    <w:name w:val="bibliography_authorlist"/>
    <w:basedOn w:val="DefaultParagraphFont"/>
    <w:rsid w:val="005A7732"/>
  </w:style>
  <w:style w:type="character" w:customStyle="1" w:styleId="bibliographyjournal">
    <w:name w:val="bibliography_journal"/>
    <w:basedOn w:val="DefaultParagraphFont"/>
    <w:rsid w:val="005A7732"/>
  </w:style>
  <w:style w:type="character" w:styleId="HTMLAcronym">
    <w:name w:val="HTML Acronym"/>
    <w:basedOn w:val="DefaultParagraphFont"/>
    <w:uiPriority w:val="99"/>
    <w:semiHidden/>
    <w:unhideWhenUsed/>
    <w:rsid w:val="005A7732"/>
  </w:style>
  <w:style w:type="paragraph" w:styleId="CommentText">
    <w:name w:val="annotation text"/>
    <w:basedOn w:val="Normal"/>
    <w:link w:val="CommentTextChar"/>
    <w:semiHidden/>
    <w:unhideWhenUsed/>
    <w:rsid w:val="00535074"/>
    <w:pPr>
      <w:spacing w:line="276" w:lineRule="auto"/>
      <w:jc w:val="left"/>
    </w:pPr>
    <w:rPr>
      <w:rFonts w:ascii="Arial" w:eastAsia="Arial" w:hAnsi="Arial"/>
      <w:color w:val="000000"/>
      <w:sz w:val="24"/>
    </w:rPr>
  </w:style>
  <w:style w:type="character" w:customStyle="1" w:styleId="CommentTextChar">
    <w:name w:val="Comment Text Char"/>
    <w:basedOn w:val="DefaultParagraphFont"/>
    <w:link w:val="CommentText"/>
    <w:semiHidden/>
    <w:rsid w:val="00535074"/>
    <w:rPr>
      <w:rFonts w:ascii="Arial" w:eastAsia="Arial" w:hAnsi="Arial"/>
      <w:color w:val="000000"/>
      <w:sz w:val="24"/>
      <w:szCs w:val="24"/>
    </w:rPr>
  </w:style>
  <w:style w:type="character" w:styleId="CommentReference">
    <w:name w:val="annotation reference"/>
    <w:semiHidden/>
    <w:unhideWhenUsed/>
    <w:rsid w:val="00535074"/>
    <w:rPr>
      <w:sz w:val="18"/>
      <w:szCs w:val="18"/>
    </w:rPr>
  </w:style>
  <w:style w:type="character" w:styleId="Emphasis">
    <w:name w:val="Emphasis"/>
    <w:basedOn w:val="DefaultParagraphFont"/>
    <w:uiPriority w:val="20"/>
    <w:qFormat/>
    <w:rsid w:val="001E6614"/>
    <w:rPr>
      <w:i/>
      <w:iCs/>
    </w:rPr>
  </w:style>
  <w:style w:type="character" w:customStyle="1" w:styleId="FootnoteTextChar">
    <w:name w:val="Footnote Text Char"/>
    <w:basedOn w:val="DefaultParagraphFont"/>
    <w:link w:val="FootnoteText"/>
    <w:rsid w:val="00F653FB"/>
    <w:rPr>
      <w:sz w:val="16"/>
      <w:lang w:val="en-GB"/>
    </w:rPr>
  </w:style>
  <w:style w:type="character" w:customStyle="1" w:styleId="BodyTextIndentChar">
    <w:name w:val="Body Text Indent Char"/>
    <w:basedOn w:val="DefaultParagraphFont"/>
    <w:link w:val="BodyTextIndent"/>
    <w:rsid w:val="00F653FB"/>
    <w:rPr>
      <w:lang w:val="en-GB"/>
    </w:rPr>
  </w:style>
  <w:style w:type="paragraph" w:styleId="CommentSubject">
    <w:name w:val="annotation subject"/>
    <w:basedOn w:val="CommentText"/>
    <w:next w:val="CommentText"/>
    <w:link w:val="CommentSubjectChar"/>
    <w:uiPriority w:val="99"/>
    <w:semiHidden/>
    <w:unhideWhenUsed/>
    <w:rsid w:val="002C3B0F"/>
    <w:pPr>
      <w:spacing w:line="240" w:lineRule="auto"/>
      <w:jc w:val="both"/>
    </w:pPr>
    <w:rPr>
      <w:rFonts w:ascii="Times" w:eastAsia="Times New Roman" w:hAnsi="Times"/>
      <w:b/>
      <w:bCs/>
      <w:color w:val="auto"/>
      <w:sz w:val="20"/>
      <w:szCs w:val="20"/>
    </w:rPr>
  </w:style>
  <w:style w:type="character" w:customStyle="1" w:styleId="CommentSubjectChar">
    <w:name w:val="Comment Subject Char"/>
    <w:basedOn w:val="CommentTextChar"/>
    <w:link w:val="CommentSubject"/>
    <w:uiPriority w:val="99"/>
    <w:semiHidden/>
    <w:rsid w:val="002C3B0F"/>
    <w:rPr>
      <w:rFonts w:ascii="Times" w:eastAsia="Arial" w:hAnsi="Times"/>
      <w:b/>
      <w:bCs/>
      <w:color w:val="000000"/>
      <w:sz w:val="24"/>
      <w:szCs w:val="24"/>
      <w:lang w:val="en-GB"/>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annotation text" w:uiPriority="0"/>
    <w:lsdException w:name="caption" w:semiHidden="0" w:uiPriority="35" w:unhideWhenUsed="0" w:qFormat="1"/>
    <w:lsdException w:name="annotation reference" w:uiPriority="0"/>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0789"/>
    <w:pPr>
      <w:jc w:val="both"/>
    </w:pPr>
    <w:rPr>
      <w:rFonts w:ascii="Times" w:hAnsi="Times"/>
      <w:szCs w:val="24"/>
      <w:lang w:val="en-GB"/>
    </w:rPr>
  </w:style>
  <w:style w:type="paragraph" w:styleId="Heading1">
    <w:name w:val="heading 1"/>
    <w:aliases w:val="Paper Title"/>
    <w:next w:val="AuthorList"/>
    <w:qFormat/>
    <w:rsid w:val="006C58CD"/>
    <w:pPr>
      <w:keepNext/>
      <w:spacing w:after="60"/>
      <w:jc w:val="center"/>
      <w:outlineLvl w:val="0"/>
    </w:pPr>
    <w:rPr>
      <w:rFonts w:cs="Arial"/>
      <w:b/>
      <w:bCs/>
      <w:caps/>
      <w:kern w:val="32"/>
      <w:sz w:val="28"/>
      <w:szCs w:val="32"/>
      <w:lang w:val="en-GB"/>
    </w:rPr>
  </w:style>
  <w:style w:type="paragraph" w:styleId="Heading2">
    <w:name w:val="heading 2"/>
    <w:aliases w:val="Section Heading"/>
    <w:next w:val="BodyTextIndent"/>
    <w:qFormat/>
    <w:rsid w:val="006C58CD"/>
    <w:pPr>
      <w:keepNext/>
      <w:spacing w:before="240" w:after="60"/>
      <w:jc w:val="center"/>
      <w:outlineLvl w:val="1"/>
    </w:pPr>
    <w:rPr>
      <w:rFonts w:cs="Arial"/>
      <w:b/>
      <w:bCs/>
      <w:iCs/>
      <w:caps/>
      <w:kern w:val="16"/>
      <w:sz w:val="24"/>
      <w:szCs w:val="28"/>
      <w:lang w:val="en-GB"/>
    </w:rPr>
  </w:style>
  <w:style w:type="paragraph" w:styleId="Heading3">
    <w:name w:val="heading 3"/>
    <w:aliases w:val="Subsection Heading"/>
    <w:next w:val="BodyTextIndent"/>
    <w:qFormat/>
    <w:rsid w:val="006C58CD"/>
    <w:pPr>
      <w:keepNext/>
      <w:spacing w:before="120" w:after="60"/>
      <w:outlineLvl w:val="2"/>
    </w:pPr>
    <w:rPr>
      <w:rFonts w:cs="Arial"/>
      <w:bCs/>
      <w:i/>
      <w:sz w:val="24"/>
      <w:szCs w:val="26"/>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link w:val="FootnoteTextChar"/>
    <w:rsid w:val="006C58CD"/>
    <w:rPr>
      <w:sz w:val="16"/>
      <w:lang w:val="en-GB"/>
    </w:rPr>
  </w:style>
  <w:style w:type="paragraph" w:customStyle="1" w:styleId="AbstractTitle">
    <w:name w:val="Abstract Title"/>
    <w:next w:val="BodyTextIndent"/>
    <w:rsid w:val="002C6318"/>
    <w:rPr>
      <w:i/>
      <w:sz w:val="24"/>
      <w:szCs w:val="24"/>
      <w:lang w:val="en-GB"/>
    </w:rPr>
  </w:style>
  <w:style w:type="paragraph" w:customStyle="1" w:styleId="AuthorList">
    <w:name w:val="Author List"/>
    <w:next w:val="AbstractTitle"/>
    <w:autoRedefine/>
    <w:rsid w:val="00DE79DC"/>
    <w:pPr>
      <w:spacing w:before="180" w:after="240"/>
      <w:jc w:val="center"/>
    </w:pPr>
    <w:rPr>
      <w:sz w:val="24"/>
      <w:szCs w:val="24"/>
      <w:lang w:val="en-GB"/>
    </w:rPr>
  </w:style>
  <w:style w:type="paragraph" w:customStyle="1" w:styleId="FigureCaption">
    <w:name w:val="Figure Caption"/>
    <w:next w:val="BodyTextIndent"/>
    <w:rsid w:val="002C6318"/>
    <w:pPr>
      <w:spacing w:before="60" w:after="120"/>
      <w:jc w:val="center"/>
    </w:pPr>
    <w:rPr>
      <w:szCs w:val="24"/>
      <w:lang w:val="en-GB"/>
    </w:rPr>
  </w:style>
  <w:style w:type="paragraph" w:customStyle="1" w:styleId="TableCaption">
    <w:name w:val="Table Caption"/>
    <w:next w:val="BodyTextIndent"/>
    <w:rsid w:val="006C58CD"/>
    <w:pPr>
      <w:spacing w:before="60" w:after="60"/>
      <w:jc w:val="center"/>
    </w:pPr>
    <w:rPr>
      <w:szCs w:val="24"/>
      <w:lang w:val="en-GB"/>
    </w:rPr>
  </w:style>
  <w:style w:type="character" w:styleId="FootnoteReference">
    <w:name w:val="footnote reference"/>
    <w:basedOn w:val="DefaultParagraphFont"/>
    <w:rsid w:val="006C58CD"/>
    <w:rPr>
      <w:rFonts w:ascii="Times New Roman" w:hAnsi="Times New Roman"/>
      <w:sz w:val="20"/>
      <w:vertAlign w:val="superscript"/>
    </w:rPr>
  </w:style>
  <w:style w:type="paragraph" w:customStyle="1" w:styleId="Equation">
    <w:name w:val="Equation"/>
    <w:basedOn w:val="BodyTextNoIndent"/>
    <w:next w:val="BodyTextNoIndent"/>
    <w:autoRedefine/>
    <w:rsid w:val="00DE79DC"/>
    <w:pPr>
      <w:spacing w:before="240" w:after="240"/>
      <w:jc w:val="right"/>
    </w:pPr>
    <w:rPr>
      <w:kern w:val="16"/>
    </w:rPr>
  </w:style>
  <w:style w:type="paragraph" w:customStyle="1" w:styleId="ReferenceTextChar">
    <w:name w:val="Reference Text Char"/>
    <w:basedOn w:val="Normal"/>
    <w:link w:val="ReferenceTextCharChar"/>
    <w:autoRedefine/>
    <w:rsid w:val="00741D39"/>
    <w:pPr>
      <w:tabs>
        <w:tab w:val="left" w:pos="360"/>
      </w:tabs>
      <w:ind w:left="360" w:hanging="360"/>
      <w:jc w:val="left"/>
    </w:pPr>
    <w:rPr>
      <w:rFonts w:ascii="Times New Roman" w:hAnsi="Times New Roman"/>
    </w:rPr>
  </w:style>
  <w:style w:type="paragraph" w:styleId="BodyTextIndent">
    <w:name w:val="Body Text Indent"/>
    <w:link w:val="BodyTextIndentChar"/>
    <w:rsid w:val="002C6318"/>
    <w:pPr>
      <w:ind w:firstLine="187"/>
      <w:jc w:val="both"/>
    </w:pPr>
    <w:rPr>
      <w:lang w:val="en-GB"/>
    </w:rPr>
  </w:style>
  <w:style w:type="character" w:styleId="Hyperlink">
    <w:name w:val="Hyperlink"/>
    <w:basedOn w:val="DefaultParagraphFont"/>
    <w:rsid w:val="00370789"/>
    <w:rPr>
      <w:color w:val="0000FF"/>
      <w:u w:val="single"/>
    </w:rPr>
  </w:style>
  <w:style w:type="paragraph" w:customStyle="1" w:styleId="BulletedList">
    <w:name w:val="Bulleted List"/>
    <w:rsid w:val="003C52DD"/>
    <w:pPr>
      <w:numPr>
        <w:numId w:val="2"/>
      </w:numPr>
      <w:jc w:val="both"/>
    </w:pPr>
    <w:rPr>
      <w:szCs w:val="24"/>
      <w:lang w:val="en-GB"/>
    </w:rPr>
  </w:style>
  <w:style w:type="character" w:customStyle="1" w:styleId="ReferenceTextCharChar">
    <w:name w:val="Reference Text Char Char"/>
    <w:basedOn w:val="DefaultParagraphFont"/>
    <w:link w:val="ReferenceTextChar"/>
    <w:rsid w:val="00741D39"/>
    <w:rPr>
      <w:szCs w:val="24"/>
      <w:lang w:val="en-GB"/>
    </w:rPr>
  </w:style>
  <w:style w:type="paragraph" w:styleId="Caption">
    <w:name w:val="caption"/>
    <w:basedOn w:val="Normal"/>
    <w:next w:val="Normal"/>
    <w:qFormat/>
    <w:rsid w:val="00370789"/>
    <w:pPr>
      <w:spacing w:before="120" w:after="120"/>
    </w:pPr>
    <w:rPr>
      <w:b/>
      <w:bCs/>
      <w:szCs w:val="20"/>
    </w:rPr>
  </w:style>
  <w:style w:type="paragraph" w:customStyle="1" w:styleId="BodyTextNoIndent">
    <w:name w:val="Body Text No Indent"/>
    <w:basedOn w:val="BodyTextIndent"/>
    <w:rsid w:val="002C6318"/>
    <w:pPr>
      <w:ind w:firstLine="0"/>
    </w:pPr>
  </w:style>
  <w:style w:type="paragraph" w:customStyle="1" w:styleId="FigureCaptionMultiLine">
    <w:name w:val="Figure Caption Multi Line"/>
    <w:basedOn w:val="FigureCaption"/>
    <w:next w:val="BodyTextIndent"/>
    <w:rsid w:val="006C58CD"/>
    <w:pPr>
      <w:jc w:val="both"/>
    </w:pPr>
    <w:rPr>
      <w:szCs w:val="20"/>
    </w:rPr>
  </w:style>
  <w:style w:type="paragraph" w:customStyle="1" w:styleId="TableCaptionMultiLine">
    <w:name w:val="Table Caption Multi Line"/>
    <w:basedOn w:val="TableCaption"/>
    <w:next w:val="BodyTextIndent"/>
    <w:rsid w:val="006C58CD"/>
    <w:pPr>
      <w:jc w:val="both"/>
    </w:pPr>
    <w:rPr>
      <w:szCs w:val="20"/>
    </w:rPr>
  </w:style>
  <w:style w:type="paragraph" w:styleId="BalloonText">
    <w:name w:val="Balloon Text"/>
    <w:basedOn w:val="Normal"/>
    <w:link w:val="BalloonTextChar"/>
    <w:uiPriority w:val="99"/>
    <w:semiHidden/>
    <w:unhideWhenUsed/>
    <w:rsid w:val="009B15A2"/>
    <w:rPr>
      <w:rFonts w:ascii="Tahoma" w:hAnsi="Tahoma" w:cs="Tahoma"/>
      <w:sz w:val="16"/>
      <w:szCs w:val="16"/>
    </w:rPr>
  </w:style>
  <w:style w:type="character" w:customStyle="1" w:styleId="BalloonTextChar">
    <w:name w:val="Balloon Text Char"/>
    <w:basedOn w:val="DefaultParagraphFont"/>
    <w:link w:val="BalloonText"/>
    <w:uiPriority w:val="99"/>
    <w:semiHidden/>
    <w:rsid w:val="009B15A2"/>
    <w:rPr>
      <w:rFonts w:ascii="Tahoma" w:hAnsi="Tahoma" w:cs="Tahoma"/>
      <w:sz w:val="16"/>
      <w:szCs w:val="16"/>
      <w:lang w:val="en-GB"/>
    </w:rPr>
  </w:style>
  <w:style w:type="character" w:customStyle="1" w:styleId="bibliographytitle">
    <w:name w:val="bibliography_title"/>
    <w:basedOn w:val="DefaultParagraphFont"/>
    <w:rsid w:val="005A7732"/>
  </w:style>
  <w:style w:type="character" w:customStyle="1" w:styleId="bibliographylocation">
    <w:name w:val="bibliography_location"/>
    <w:basedOn w:val="DefaultParagraphFont"/>
    <w:rsid w:val="005A7732"/>
  </w:style>
  <w:style w:type="character" w:customStyle="1" w:styleId="bibliographydate">
    <w:name w:val="bibliography_date"/>
    <w:basedOn w:val="DefaultParagraphFont"/>
    <w:rsid w:val="005A7732"/>
  </w:style>
  <w:style w:type="character" w:customStyle="1" w:styleId="bibliographyauthorlist">
    <w:name w:val="bibliography_authorlist"/>
    <w:basedOn w:val="DefaultParagraphFont"/>
    <w:rsid w:val="005A7732"/>
  </w:style>
  <w:style w:type="character" w:customStyle="1" w:styleId="bibliographyjournal">
    <w:name w:val="bibliography_journal"/>
    <w:basedOn w:val="DefaultParagraphFont"/>
    <w:rsid w:val="005A7732"/>
  </w:style>
  <w:style w:type="character" w:styleId="HTMLAcronym">
    <w:name w:val="HTML Acronym"/>
    <w:basedOn w:val="DefaultParagraphFont"/>
    <w:uiPriority w:val="99"/>
    <w:semiHidden/>
    <w:unhideWhenUsed/>
    <w:rsid w:val="005A7732"/>
  </w:style>
  <w:style w:type="paragraph" w:styleId="CommentText">
    <w:name w:val="annotation text"/>
    <w:basedOn w:val="Normal"/>
    <w:link w:val="CommentTextChar"/>
    <w:semiHidden/>
    <w:unhideWhenUsed/>
    <w:rsid w:val="00535074"/>
    <w:pPr>
      <w:spacing w:line="276" w:lineRule="auto"/>
      <w:jc w:val="left"/>
    </w:pPr>
    <w:rPr>
      <w:rFonts w:ascii="Arial" w:eastAsia="Arial" w:hAnsi="Arial"/>
      <w:color w:val="000000"/>
      <w:sz w:val="24"/>
    </w:rPr>
  </w:style>
  <w:style w:type="character" w:customStyle="1" w:styleId="CommentTextChar">
    <w:name w:val="Comment Text Char"/>
    <w:basedOn w:val="DefaultParagraphFont"/>
    <w:link w:val="CommentText"/>
    <w:semiHidden/>
    <w:rsid w:val="00535074"/>
    <w:rPr>
      <w:rFonts w:ascii="Arial" w:eastAsia="Arial" w:hAnsi="Arial"/>
      <w:color w:val="000000"/>
      <w:sz w:val="24"/>
      <w:szCs w:val="24"/>
    </w:rPr>
  </w:style>
  <w:style w:type="character" w:styleId="CommentReference">
    <w:name w:val="annotation reference"/>
    <w:semiHidden/>
    <w:unhideWhenUsed/>
    <w:rsid w:val="00535074"/>
    <w:rPr>
      <w:sz w:val="18"/>
      <w:szCs w:val="18"/>
    </w:rPr>
  </w:style>
  <w:style w:type="character" w:styleId="Emphasis">
    <w:name w:val="Emphasis"/>
    <w:basedOn w:val="DefaultParagraphFont"/>
    <w:uiPriority w:val="20"/>
    <w:qFormat/>
    <w:rsid w:val="001E6614"/>
    <w:rPr>
      <w:i/>
      <w:iCs/>
    </w:rPr>
  </w:style>
  <w:style w:type="character" w:customStyle="1" w:styleId="FootnoteTextChar">
    <w:name w:val="Footnote Text Char"/>
    <w:basedOn w:val="DefaultParagraphFont"/>
    <w:link w:val="FootnoteText"/>
    <w:rsid w:val="00F653FB"/>
    <w:rPr>
      <w:sz w:val="16"/>
      <w:lang w:val="en-GB"/>
    </w:rPr>
  </w:style>
  <w:style w:type="character" w:customStyle="1" w:styleId="BodyTextIndentChar">
    <w:name w:val="Body Text Indent Char"/>
    <w:basedOn w:val="DefaultParagraphFont"/>
    <w:link w:val="BodyTextIndent"/>
    <w:rsid w:val="00F653FB"/>
    <w:rPr>
      <w:lang w:val="en-GB"/>
    </w:rPr>
  </w:style>
  <w:style w:type="paragraph" w:styleId="CommentSubject">
    <w:name w:val="annotation subject"/>
    <w:basedOn w:val="CommentText"/>
    <w:next w:val="CommentText"/>
    <w:link w:val="CommentSubjectChar"/>
    <w:uiPriority w:val="99"/>
    <w:semiHidden/>
    <w:unhideWhenUsed/>
    <w:rsid w:val="002C3B0F"/>
    <w:pPr>
      <w:spacing w:line="240" w:lineRule="auto"/>
      <w:jc w:val="both"/>
    </w:pPr>
    <w:rPr>
      <w:rFonts w:ascii="Times" w:eastAsia="Times New Roman" w:hAnsi="Times"/>
      <w:b/>
      <w:bCs/>
      <w:color w:val="auto"/>
      <w:sz w:val="20"/>
      <w:szCs w:val="20"/>
    </w:rPr>
  </w:style>
  <w:style w:type="character" w:customStyle="1" w:styleId="CommentSubjectChar">
    <w:name w:val="Comment Subject Char"/>
    <w:basedOn w:val="CommentTextChar"/>
    <w:link w:val="CommentSubject"/>
    <w:uiPriority w:val="99"/>
    <w:semiHidden/>
    <w:rsid w:val="002C3B0F"/>
    <w:rPr>
      <w:rFonts w:ascii="Times" w:eastAsia="Arial" w:hAnsi="Times"/>
      <w:b/>
      <w:bCs/>
      <w:color w:val="000000"/>
      <w:sz w:val="24"/>
      <w:szCs w:val="24"/>
      <w:lang w:val="en-GB"/>
    </w:rPr>
  </w:style>
</w:styles>
</file>

<file path=word/webSettings.xml><?xml version="1.0" encoding="utf-8"?>
<w:webSettings xmlns:r="http://schemas.openxmlformats.org/officeDocument/2006/relationships" xmlns:w="http://schemas.openxmlformats.org/wordprocessingml/2006/main">
  <w:divs>
    <w:div w:id="152186240">
      <w:bodyDiv w:val="1"/>
      <w:marLeft w:val="0"/>
      <w:marRight w:val="0"/>
      <w:marTop w:val="0"/>
      <w:marBottom w:val="0"/>
      <w:divBdr>
        <w:top w:val="none" w:sz="0" w:space="0" w:color="auto"/>
        <w:left w:val="none" w:sz="0" w:space="0" w:color="auto"/>
        <w:bottom w:val="none" w:sz="0" w:space="0" w:color="auto"/>
        <w:right w:val="none" w:sz="0" w:space="0" w:color="auto"/>
      </w:divBdr>
    </w:div>
    <w:div w:id="179203287">
      <w:bodyDiv w:val="1"/>
      <w:marLeft w:val="0"/>
      <w:marRight w:val="0"/>
      <w:marTop w:val="0"/>
      <w:marBottom w:val="0"/>
      <w:divBdr>
        <w:top w:val="none" w:sz="0" w:space="0" w:color="auto"/>
        <w:left w:val="none" w:sz="0" w:space="0" w:color="auto"/>
        <w:bottom w:val="none" w:sz="0" w:space="0" w:color="auto"/>
        <w:right w:val="none" w:sz="0" w:space="0" w:color="auto"/>
      </w:divBdr>
    </w:div>
    <w:div w:id="200242066">
      <w:bodyDiv w:val="1"/>
      <w:marLeft w:val="0"/>
      <w:marRight w:val="0"/>
      <w:marTop w:val="0"/>
      <w:marBottom w:val="0"/>
      <w:divBdr>
        <w:top w:val="none" w:sz="0" w:space="0" w:color="auto"/>
        <w:left w:val="none" w:sz="0" w:space="0" w:color="auto"/>
        <w:bottom w:val="none" w:sz="0" w:space="0" w:color="auto"/>
        <w:right w:val="none" w:sz="0" w:space="0" w:color="auto"/>
      </w:divBdr>
    </w:div>
    <w:div w:id="254560854">
      <w:bodyDiv w:val="1"/>
      <w:marLeft w:val="0"/>
      <w:marRight w:val="0"/>
      <w:marTop w:val="0"/>
      <w:marBottom w:val="0"/>
      <w:divBdr>
        <w:top w:val="none" w:sz="0" w:space="0" w:color="auto"/>
        <w:left w:val="none" w:sz="0" w:space="0" w:color="auto"/>
        <w:bottom w:val="none" w:sz="0" w:space="0" w:color="auto"/>
        <w:right w:val="none" w:sz="0" w:space="0" w:color="auto"/>
      </w:divBdr>
    </w:div>
    <w:div w:id="281960650">
      <w:bodyDiv w:val="1"/>
      <w:marLeft w:val="0"/>
      <w:marRight w:val="0"/>
      <w:marTop w:val="0"/>
      <w:marBottom w:val="0"/>
      <w:divBdr>
        <w:top w:val="none" w:sz="0" w:space="0" w:color="auto"/>
        <w:left w:val="none" w:sz="0" w:space="0" w:color="auto"/>
        <w:bottom w:val="none" w:sz="0" w:space="0" w:color="auto"/>
        <w:right w:val="none" w:sz="0" w:space="0" w:color="auto"/>
      </w:divBdr>
    </w:div>
    <w:div w:id="362363035">
      <w:bodyDiv w:val="1"/>
      <w:marLeft w:val="0"/>
      <w:marRight w:val="0"/>
      <w:marTop w:val="0"/>
      <w:marBottom w:val="0"/>
      <w:divBdr>
        <w:top w:val="none" w:sz="0" w:space="0" w:color="auto"/>
        <w:left w:val="none" w:sz="0" w:space="0" w:color="auto"/>
        <w:bottom w:val="none" w:sz="0" w:space="0" w:color="auto"/>
        <w:right w:val="none" w:sz="0" w:space="0" w:color="auto"/>
      </w:divBdr>
    </w:div>
    <w:div w:id="537357973">
      <w:bodyDiv w:val="1"/>
      <w:marLeft w:val="0"/>
      <w:marRight w:val="0"/>
      <w:marTop w:val="0"/>
      <w:marBottom w:val="0"/>
      <w:divBdr>
        <w:top w:val="none" w:sz="0" w:space="0" w:color="auto"/>
        <w:left w:val="none" w:sz="0" w:space="0" w:color="auto"/>
        <w:bottom w:val="none" w:sz="0" w:space="0" w:color="auto"/>
        <w:right w:val="none" w:sz="0" w:space="0" w:color="auto"/>
      </w:divBdr>
    </w:div>
    <w:div w:id="547687642">
      <w:bodyDiv w:val="1"/>
      <w:marLeft w:val="0"/>
      <w:marRight w:val="0"/>
      <w:marTop w:val="0"/>
      <w:marBottom w:val="0"/>
      <w:divBdr>
        <w:top w:val="none" w:sz="0" w:space="0" w:color="auto"/>
        <w:left w:val="none" w:sz="0" w:space="0" w:color="auto"/>
        <w:bottom w:val="none" w:sz="0" w:space="0" w:color="auto"/>
        <w:right w:val="none" w:sz="0" w:space="0" w:color="auto"/>
      </w:divBdr>
    </w:div>
    <w:div w:id="577176672">
      <w:bodyDiv w:val="1"/>
      <w:marLeft w:val="0"/>
      <w:marRight w:val="0"/>
      <w:marTop w:val="0"/>
      <w:marBottom w:val="0"/>
      <w:divBdr>
        <w:top w:val="none" w:sz="0" w:space="0" w:color="auto"/>
        <w:left w:val="none" w:sz="0" w:space="0" w:color="auto"/>
        <w:bottom w:val="none" w:sz="0" w:space="0" w:color="auto"/>
        <w:right w:val="none" w:sz="0" w:space="0" w:color="auto"/>
      </w:divBdr>
    </w:div>
    <w:div w:id="666861440">
      <w:bodyDiv w:val="1"/>
      <w:marLeft w:val="0"/>
      <w:marRight w:val="0"/>
      <w:marTop w:val="0"/>
      <w:marBottom w:val="0"/>
      <w:divBdr>
        <w:top w:val="none" w:sz="0" w:space="0" w:color="auto"/>
        <w:left w:val="none" w:sz="0" w:space="0" w:color="auto"/>
        <w:bottom w:val="none" w:sz="0" w:space="0" w:color="auto"/>
        <w:right w:val="none" w:sz="0" w:space="0" w:color="auto"/>
      </w:divBdr>
    </w:div>
    <w:div w:id="821507763">
      <w:bodyDiv w:val="1"/>
      <w:marLeft w:val="0"/>
      <w:marRight w:val="0"/>
      <w:marTop w:val="0"/>
      <w:marBottom w:val="0"/>
      <w:divBdr>
        <w:top w:val="none" w:sz="0" w:space="0" w:color="auto"/>
        <w:left w:val="none" w:sz="0" w:space="0" w:color="auto"/>
        <w:bottom w:val="none" w:sz="0" w:space="0" w:color="auto"/>
        <w:right w:val="none" w:sz="0" w:space="0" w:color="auto"/>
      </w:divBdr>
    </w:div>
    <w:div w:id="1380132940">
      <w:bodyDiv w:val="1"/>
      <w:marLeft w:val="0"/>
      <w:marRight w:val="0"/>
      <w:marTop w:val="0"/>
      <w:marBottom w:val="0"/>
      <w:divBdr>
        <w:top w:val="none" w:sz="0" w:space="0" w:color="auto"/>
        <w:left w:val="none" w:sz="0" w:space="0" w:color="auto"/>
        <w:bottom w:val="none" w:sz="0" w:space="0" w:color="auto"/>
        <w:right w:val="none" w:sz="0" w:space="0" w:color="auto"/>
      </w:divBdr>
    </w:div>
    <w:div w:id="1540511011">
      <w:bodyDiv w:val="1"/>
      <w:marLeft w:val="0"/>
      <w:marRight w:val="0"/>
      <w:marTop w:val="0"/>
      <w:marBottom w:val="0"/>
      <w:divBdr>
        <w:top w:val="none" w:sz="0" w:space="0" w:color="auto"/>
        <w:left w:val="none" w:sz="0" w:space="0" w:color="auto"/>
        <w:bottom w:val="none" w:sz="0" w:space="0" w:color="auto"/>
        <w:right w:val="none" w:sz="0" w:space="0" w:color="auto"/>
      </w:divBdr>
    </w:div>
    <w:div w:id="1667438010">
      <w:bodyDiv w:val="1"/>
      <w:marLeft w:val="0"/>
      <w:marRight w:val="0"/>
      <w:marTop w:val="0"/>
      <w:marBottom w:val="0"/>
      <w:divBdr>
        <w:top w:val="none" w:sz="0" w:space="0" w:color="auto"/>
        <w:left w:val="none" w:sz="0" w:space="0" w:color="auto"/>
        <w:bottom w:val="none" w:sz="0" w:space="0" w:color="auto"/>
        <w:right w:val="none" w:sz="0" w:space="0" w:color="auto"/>
      </w:divBdr>
    </w:div>
    <w:div w:id="1702514410">
      <w:bodyDiv w:val="1"/>
      <w:marLeft w:val="0"/>
      <w:marRight w:val="0"/>
      <w:marTop w:val="0"/>
      <w:marBottom w:val="0"/>
      <w:divBdr>
        <w:top w:val="none" w:sz="0" w:space="0" w:color="auto"/>
        <w:left w:val="none" w:sz="0" w:space="0" w:color="auto"/>
        <w:bottom w:val="none" w:sz="0" w:space="0" w:color="auto"/>
        <w:right w:val="none" w:sz="0" w:space="0" w:color="auto"/>
      </w:divBdr>
    </w:div>
    <w:div w:id="21445357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mds.jpl.nasa.gov"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6"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SVNReps\SVNp6_SDD\CIS\Modelling\MBSE\PaperICALEPCS2011\Proceedings.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7E605D2-1E78-427F-BC0B-B2791DD3B7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Proceedings.dotm</Template>
  <TotalTime>4</TotalTime>
  <Pages>1</Pages>
  <Words>2623</Words>
  <Characters>14954</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rkarban</dc:creator>
  <cp:lastModifiedBy>rkarban</cp:lastModifiedBy>
  <cp:revision>4</cp:revision>
  <cp:lastPrinted>2011-10-06T00:51:00Z</cp:lastPrinted>
  <dcterms:created xsi:type="dcterms:W3CDTF">2011-10-06T00:50:00Z</dcterms:created>
  <dcterms:modified xsi:type="dcterms:W3CDTF">2011-10-06T00:51:00Z</dcterms:modified>
</cp:coreProperties>
</file>